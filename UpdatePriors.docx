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E8272" w14:textId="5730CB84" w:rsidR="009F3D39" w:rsidRDefault="009F3D39" w:rsidP="00533624">
      <w:pPr>
        <w:tabs>
          <w:tab w:val="right" w:pos="7920"/>
        </w:tabs>
      </w:pPr>
      <w:r>
        <w:t>Notations:</w:t>
      </w:r>
    </w:p>
    <w:p w14:paraId="56732AB7" w14:textId="707508DB" w:rsidR="009F3D39" w:rsidRDefault="009F3D39" w:rsidP="00533624">
      <w:pPr>
        <w:tabs>
          <w:tab w:val="right" w:pos="7920"/>
        </w:tabs>
      </w:pPr>
      <m:oMath>
        <m:r>
          <w:rPr>
            <w:rFonts w:ascii="Cambria Math" w:hAnsi="Cambria Math"/>
          </w:rPr>
          <m:t>i</m:t>
        </m:r>
      </m:oMath>
      <w:r>
        <w:t xml:space="preserve">: </w:t>
      </w:r>
      <w:proofErr w:type="gramStart"/>
      <w:r>
        <w:t>a</w:t>
      </w:r>
      <w:proofErr w:type="gramEnd"/>
      <w:r>
        <w:t xml:space="preserve"> “neural point” (e.g. a neuron, or a column of neurons)</w:t>
      </w:r>
    </w:p>
    <w:p w14:paraId="1E3EF621" w14:textId="27C70147" w:rsidR="009F3D39" w:rsidRDefault="006464C3" w:rsidP="00533624">
      <w:pPr>
        <w:tabs>
          <w:tab w:val="right" w:pos="7920"/>
        </w:tabs>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F3D39">
        <w:t xml:space="preserve">: </w:t>
      </w:r>
      <w:proofErr w:type="gramStart"/>
      <w:r w:rsidR="009F3D39">
        <w:t>the</w:t>
      </w:r>
      <w:proofErr w:type="gramEnd"/>
      <w:r w:rsidR="00577DB9">
        <w:t xml:space="preserve"> true</w:t>
      </w:r>
      <w:r w:rsidR="009F3D39">
        <w:t xml:space="preserve"> retinal / visual field location associated with </w:t>
      </w:r>
      <m:oMath>
        <m:r>
          <w:rPr>
            <w:rFonts w:ascii="Cambria Math" w:hAnsi="Cambria Math"/>
          </w:rPr>
          <m:t>i</m:t>
        </m:r>
      </m:oMath>
      <w:r w:rsidR="00577DB9">
        <w:t xml:space="preserve"> (e.g. the center of the receptive field of neuron </w:t>
      </w:r>
      <m:oMath>
        <m:r>
          <w:rPr>
            <w:rFonts w:ascii="Cambria Math" w:hAnsi="Cambria Math"/>
          </w:rPr>
          <m:t>i</m:t>
        </m:r>
      </m:oMath>
      <w:r w:rsidR="00577DB9">
        <w:t>)</w:t>
      </w:r>
    </w:p>
    <w:p w14:paraId="5F0F7B19" w14:textId="3DDF172D" w:rsidR="00577DB9" w:rsidRDefault="006464C3" w:rsidP="00533624">
      <w:pPr>
        <w:tabs>
          <w:tab w:val="right" w:pos="7920"/>
        </w:tabs>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E6812">
        <w:t xml:space="preserve">: </w:t>
      </w:r>
      <w:proofErr w:type="gramStart"/>
      <w:r w:rsidR="005E6812">
        <w:t>the</w:t>
      </w:r>
      <w:proofErr w:type="gramEnd"/>
      <w:r w:rsidR="005E6812">
        <w:t xml:space="preserve"> presumed retinal / visual field location associated with </w:t>
      </w:r>
      <m:oMath>
        <m:r>
          <w:rPr>
            <w:rFonts w:ascii="Cambria Math" w:hAnsi="Cambria Math"/>
          </w:rPr>
          <m:t>i</m:t>
        </m:r>
      </m:oMath>
      <w:r w:rsidR="005E6812">
        <w:t xml:space="preserve">, known up to a (prior) distribution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E6812">
        <w:t xml:space="preserve"> (</w:t>
      </w:r>
      <w:ins w:id="0" w:author="Bosco Tjan" w:date="2016-02-28T22:26:00Z">
        <w:r>
          <w:t xml:space="preserve">i.e. </w:t>
        </w:r>
      </w:ins>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5E6812">
        <w:t>.</w:t>
      </w:r>
    </w:p>
    <w:p w14:paraId="1B3A89D2" w14:textId="77777777" w:rsidR="009F3D39" w:rsidRDefault="009F3D39" w:rsidP="00533624">
      <w:pPr>
        <w:tabs>
          <w:tab w:val="right" w:pos="7920"/>
        </w:tabs>
      </w:pPr>
    </w:p>
    <w:p w14:paraId="25109DCC" w14:textId="52B8E9EF" w:rsidR="00562F20" w:rsidRPr="005769D5" w:rsidRDefault="00931C5E" w:rsidP="00533624">
      <w:pPr>
        <w:tabs>
          <w:tab w:val="right" w:pos="7920"/>
        </w:tabs>
      </w:pPr>
      <w:r>
        <w:t xml:space="preserve">The visual field (i.e. the retinal space) is represented </w:t>
      </w:r>
      <w:r w:rsidR="00497537">
        <w:t>in</w:t>
      </w:r>
      <w:r>
        <w:t xml:space="preserve"> the early stages of visual processing by topologically organized neural </w:t>
      </w:r>
      <w:r w:rsidR="00497537">
        <w:t>ensembles</w:t>
      </w:r>
      <w:r>
        <w:t xml:space="preserve">. </w:t>
      </w:r>
      <w:r w:rsidR="00562F20">
        <w:t xml:space="preserve">We </w:t>
      </w:r>
      <w:r>
        <w:t>formalized such a representation as</w:t>
      </w:r>
      <w:r w:rsidR="00B858A8">
        <w:t xml:space="preserve"> a dense </w:t>
      </w:r>
      <w:r w:rsidR="00A51D64">
        <w:t>set of neural points</w:t>
      </w:r>
      <w:r>
        <w:t xml:space="preserve"> </w:t>
      </w:r>
      <m:oMath>
        <m:r>
          <w:rPr>
            <w:rFonts w:ascii="Cambria Math" w:hAnsi="Cambria Math"/>
          </w:rPr>
          <m:t xml:space="preserve">i </m:t>
        </m:r>
      </m:oMath>
      <w:r w:rsidR="00562F20">
        <w:t xml:space="preserve">on a neural substrate (which can the retina, superior colliculus (SC), V1 cortex, etc.). The </w:t>
      </w:r>
      <w:r w:rsidR="00497537">
        <w:t xml:space="preserve">visual field </w:t>
      </w:r>
      <w:r w:rsidR="00AB32FD">
        <w:t>or</w:t>
      </w:r>
      <w:r w:rsidR="00497537">
        <w:t xml:space="preserve"> retinal</w:t>
      </w:r>
      <w:r w:rsidR="00562F20">
        <w:t xml:space="preserve"> position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97537">
        <w:t xml:space="preserve"> associated wtih</w:t>
      </w:r>
      <w:r w:rsidR="00562F20">
        <w:t xml:space="preserve"> </w:t>
      </w:r>
      <w:r w:rsidR="00A51D64">
        <w:t xml:space="preserve">a neural point </w:t>
      </w:r>
      <m:oMath>
        <m:r>
          <w:rPr>
            <w:rFonts w:ascii="Cambria Math" w:hAnsi="Cambria Math"/>
          </w:rPr>
          <m:t>i</m:t>
        </m:r>
      </m:oMath>
      <w:r w:rsidR="00562F20">
        <w:t xml:space="preserve"> </w:t>
      </w:r>
      <w:r w:rsidR="00F52CDD">
        <w:t xml:space="preserve">(i.e. the center of its receptive field) </w:t>
      </w:r>
      <w:r w:rsidR="00562F20">
        <w:t xml:space="preserve">is known to the </w:t>
      </w:r>
      <w:r w:rsidR="00F52CDD">
        <w:t xml:space="preserve">visual </w:t>
      </w:r>
      <w:r w:rsidR="00562F20">
        <w:t xml:space="preserve">system </w:t>
      </w:r>
      <w:r w:rsidR="00A51D64">
        <w:t>up to</w:t>
      </w:r>
      <w:r w:rsidR="00562F20">
        <w:t xml:space="preserve"> some uncertainty</w:t>
      </w:r>
      <w:r w:rsidR="00A51D64">
        <w:t xml:space="preserve"> described as a </w:t>
      </w:r>
      <w:r w:rsidR="008E0670">
        <w:t xml:space="preserve">(prior) </w:t>
      </w:r>
      <w:r w:rsidR="00A51D64">
        <w:t xml:space="preserve">probability distribution function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62F20">
        <w:t xml:space="preserve">. </w:t>
      </w:r>
      <w:r w:rsidR="00C318D8">
        <w:t>That is</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i</m:t>
            </m:r>
          </m:sub>
        </m:sSub>
      </m:oMath>
      <w:r w:rsidR="00C318D8">
        <w:t>.</w:t>
      </w:r>
      <w:ins w:id="1" w:author="Bosco Tjan" w:date="2015-04-20T17:36:00Z">
        <w:r w:rsidR="00AF48C8">
          <w:t xml:space="preserve"> (We refer to the random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769D5">
          <w:t xml:space="preserve"> as the </w:t>
        </w:r>
        <w:r w:rsidR="005769D5">
          <w:rPr>
            <w:i/>
          </w:rPr>
          <w:t>presumed</w:t>
        </w:r>
        <w:r w:rsidR="005769D5">
          <w:t xml:space="preserve"> visual field position of neural point </w:t>
        </w:r>
      </w:ins>
      <w:ins w:id="2" w:author="Bosco Tjan" w:date="2015-04-20T17:37:00Z">
        <m:oMath>
          <m:r>
            <w:rPr>
              <w:rFonts w:ascii="Cambria Math" w:hAnsi="Cambria Math"/>
            </w:rPr>
            <m:t>i</m:t>
          </m:r>
        </m:oMath>
        <w:r w:rsidR="005769D5">
          <w:t>.)</w:t>
        </w:r>
      </w:ins>
    </w:p>
    <w:p w14:paraId="09826C2F" w14:textId="77777777" w:rsidR="00C318D8" w:rsidRDefault="00C318D8" w:rsidP="00533624">
      <w:pPr>
        <w:tabs>
          <w:tab w:val="right" w:pos="7920"/>
        </w:tabs>
      </w:pPr>
    </w:p>
    <w:p w14:paraId="6B7D0F14" w14:textId="5209732E" w:rsidR="00C318D8" w:rsidRDefault="00C318D8" w:rsidP="00533624">
      <w:pPr>
        <w:tabs>
          <w:tab w:val="right" w:pos="7920"/>
        </w:tabs>
      </w:pPr>
      <w:r>
        <w:t xml:space="preserve">The </w:t>
      </w:r>
      <w:r w:rsidR="008E0670">
        <w:t>visual</w:t>
      </w:r>
      <w:r>
        <w:t xml:space="preserve"> system learns and tighten</w:t>
      </w:r>
      <w:r w:rsidR="00B858A8">
        <w:t>s</w:t>
      </w:r>
      <w:r>
        <w:t xml:space="preserve"> the </w:t>
      </w:r>
      <w:r w:rsidR="008E0670">
        <w:t>priors</w:t>
      </w:r>
      <w:r w:rsidR="00B929E7">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t>
      </w:r>
      <w:r w:rsidR="00B929E7">
        <w:t xml:space="preserve">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B929E7">
        <w:t xml:space="preserve"> </w:t>
      </w:r>
      <w:r w:rsidR="00237DB5">
        <w:t>associated with</w:t>
      </w:r>
      <w:r>
        <w:t xml:space="preserve"> a pair of </w:t>
      </w:r>
      <w:r w:rsidR="00A51D64">
        <w:t xml:space="preserve">neural </w:t>
      </w:r>
      <w:r w:rsidR="00B858A8">
        <w:t xml:space="preserve">points </w:t>
      </w:r>
      <m:oMath>
        <m:r>
          <w:rPr>
            <w:rFonts w:ascii="Cambria Math" w:hAnsi="Cambria Math"/>
          </w:rPr>
          <m:t>i</m:t>
        </m:r>
      </m:oMath>
      <w:r w:rsidR="00B858A8">
        <w:t xml:space="preserve"> and </w:t>
      </w:r>
      <m:oMath>
        <m:r>
          <w:rPr>
            <w:rFonts w:ascii="Cambria Math" w:hAnsi="Cambria Math"/>
          </w:rPr>
          <m:t>j</m:t>
        </m:r>
      </m:oMath>
      <w:r w:rsidR="00A51D64">
        <w:t xml:space="preserve"> after </w:t>
      </w:r>
      <w:r w:rsidR="00237DB5">
        <w:t>a</w:t>
      </w:r>
      <w:r w:rsidR="00A51D64">
        <w:t xml:space="preserve"> saccade that intended to </w:t>
      </w:r>
      <w:r w:rsidR="007D52FD">
        <w:t>bring</w:t>
      </w:r>
      <w:r w:rsidR="00A51D64">
        <w:t xml:space="preserve"> the retinal position associated with </w:t>
      </w:r>
      <m:oMath>
        <m:r>
          <w:rPr>
            <w:rFonts w:ascii="Cambria Math" w:hAnsi="Cambria Math"/>
          </w:rPr>
          <m:t>i</m:t>
        </m:r>
      </m:oMath>
      <w:r w:rsidR="00A51D64">
        <w:t xml:space="preserve"> </w:t>
      </w:r>
      <w:r w:rsidR="00237DB5">
        <w:t>(</w:t>
      </w:r>
      <w:r w:rsidR="00C92C8A">
        <w:t>“</w:t>
      </w:r>
      <w:r w:rsidR="00067120">
        <w:t>retinal</w:t>
      </w:r>
      <w:r w:rsidR="008677F3">
        <w:t xml:space="preserve"> </w:t>
      </w:r>
      <w:r w:rsidR="00067120">
        <w:t>locus</w:t>
      </w:r>
      <w:r w:rsidR="00C92C8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37DB5">
        <w:t xml:space="preserve">) </w:t>
      </w:r>
      <w:r w:rsidR="00A51D64">
        <w:t xml:space="preserve">to </w:t>
      </w:r>
      <w:r w:rsidR="007D52FD">
        <w:t xml:space="preserve">a target in the visual </w:t>
      </w:r>
      <w:del w:id="3" w:author="Bosco Tjan" w:date="2015-04-20T17:38:00Z">
        <w:r w:rsidR="007D52FD" w:rsidDel="000B59E5">
          <w:delText xml:space="preserve">scene </w:delText>
        </w:r>
      </w:del>
      <w:ins w:id="4" w:author="Bosco Tjan" w:date="2015-04-20T17:38:00Z">
        <w:r w:rsidR="000B59E5">
          <w:t xml:space="preserve">field </w:t>
        </w:r>
      </w:ins>
      <w:r w:rsidR="007D52FD">
        <w:t xml:space="preserve">currently at the </w:t>
      </w:r>
      <w:del w:id="5" w:author="Bosco Tjan" w:date="2015-04-20T17:38:00Z">
        <w:r w:rsidR="007D52FD" w:rsidDel="000B59E5">
          <w:delText xml:space="preserve">retinal </w:delText>
        </w:r>
      </w:del>
      <w:r w:rsidR="00A51D64">
        <w:t xml:space="preserve">position associated with </w:t>
      </w:r>
      <m:oMath>
        <m:r>
          <w:rPr>
            <w:rFonts w:ascii="Cambria Math" w:hAnsi="Cambria Math"/>
          </w:rPr>
          <m:t>j</m:t>
        </m:r>
      </m:oMath>
      <w:r w:rsidR="00237DB5">
        <w:t xml:space="preserve"> (</w:t>
      </w:r>
      <w:r w:rsidR="00C92C8A">
        <w:t>“</w:t>
      </w:r>
      <w:r w:rsidR="00067120">
        <w:t xml:space="preserve">saccade </w:t>
      </w:r>
      <w:r w:rsidR="00B57F10">
        <w:t>target</w:t>
      </w:r>
      <w:r w:rsidR="00C92C8A">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237DB5">
        <w:t>)</w:t>
      </w:r>
      <w:r w:rsidR="001413A4" w:rsidRPr="001413A4">
        <w:t xml:space="preserve"> </w:t>
      </w:r>
      <w:r w:rsidR="001413A4">
        <w:t xml:space="preserve">(i.e. moving the target from the </w:t>
      </w:r>
      <w:ins w:id="6" w:author="Bosco Tjan" w:date="2015-04-20T17:38:00Z">
        <w:r w:rsidR="000B59E5">
          <w:t xml:space="preserve">center of </w:t>
        </w:r>
      </w:ins>
      <w:r w:rsidR="001413A4">
        <w:t xml:space="preserve">receptive field of </w:t>
      </w:r>
      <m:oMath>
        <m:r>
          <w:rPr>
            <w:rFonts w:ascii="Cambria Math" w:hAnsi="Cambria Math"/>
          </w:rPr>
          <m:t>j</m:t>
        </m:r>
      </m:oMath>
      <w:r w:rsidR="001413A4">
        <w:t xml:space="preserve"> to that of </w:t>
      </w:r>
      <m:oMath>
        <m:r>
          <w:rPr>
            <w:rFonts w:ascii="Cambria Math" w:hAnsi="Cambria Math"/>
          </w:rPr>
          <m:t>i</m:t>
        </m:r>
      </m:oMath>
      <w:r w:rsidR="001413A4">
        <w:t>)</w:t>
      </w:r>
      <w:r w:rsidR="00A51D64">
        <w:t>.</w:t>
      </w:r>
      <w:r w:rsidR="008E0670">
        <w:t xml:space="preserve"> The visual system does so by measuring</w:t>
      </w:r>
      <w:r w:rsidR="00F00E6B">
        <w:t xml:space="preserve"> </w:t>
      </w:r>
      <w:r w:rsidR="008E0670">
        <w:t xml:space="preserve">the </w:t>
      </w:r>
      <w:r w:rsidR="00774AFB">
        <w:t>discrepancy (vector difference)</w:t>
      </w:r>
      <w:r w:rsidR="008E0670">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8677F3">
        <w:t xml:space="preserve"> between </w:t>
      </w:r>
      <w:r w:rsidR="00B57F10">
        <w:t xml:space="preserve">post-saccade </w:t>
      </w:r>
      <w:r w:rsidR="00774AFB">
        <w:t xml:space="preserve">retinal </w:t>
      </w:r>
      <w:proofErr w:type="gramStart"/>
      <w:r w:rsidR="00774AFB">
        <w:t>location</w:t>
      </w:r>
      <w:proofErr w:type="gramEnd"/>
      <w:r w:rsidR="00B57F10">
        <w:t xml:space="preserve"> of</w:t>
      </w:r>
      <w:r w:rsidR="008677F3">
        <w:t xml:space="preserve"> </w:t>
      </w:r>
      <w:r w:rsidR="00774AFB">
        <w:t xml:space="preserve">the </w:t>
      </w:r>
      <w:r w:rsidR="00B57F10">
        <w:t xml:space="preserve">saccade target </w:t>
      </w:r>
      <w:del w:id="7" w:author="Bosco Tjan" w:date="2015-04-21T05:34:00Z">
        <w:r w:rsidR="00B57F10" w:rsidDel="00ED74D6">
          <w:delText xml:space="preserve">and </w:delText>
        </w:r>
      </w:del>
      <w:ins w:id="8" w:author="Bosco Tjan" w:date="2015-04-21T05:34:00Z">
        <w:r w:rsidR="00ED74D6">
          <w:t xml:space="preserve">from </w:t>
        </w:r>
      </w:ins>
      <w:r w:rsidR="00F52CDD">
        <w:t xml:space="preserve">the (true) receptive center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B57F10">
        <w:t xml:space="preserve">.  </w:t>
      </w:r>
    </w:p>
    <w:p w14:paraId="63284306" w14:textId="77777777" w:rsidR="00067120" w:rsidRDefault="00067120" w:rsidP="00533624">
      <w:pPr>
        <w:tabs>
          <w:tab w:val="right" w:pos="7920"/>
        </w:tabs>
      </w:pPr>
    </w:p>
    <w:p w14:paraId="377FB4A0" w14:textId="088AA95D" w:rsidR="00C318D8" w:rsidRPr="0013478F" w:rsidRDefault="006464C3" w:rsidP="00533624">
      <w:pPr>
        <w:tabs>
          <w:tab w:val="right" w:pos="7920"/>
        </w:tabs>
      </w:pP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+M+ϵ=</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+M+ϵ</m:t>
        </m:r>
      </m:oMath>
      <w:r w:rsidR="00067120">
        <w:tab/>
        <w:t>(1)</w:t>
      </w:r>
    </w:p>
    <w:p w14:paraId="1AA01B5E" w14:textId="77777777" w:rsidR="00067120" w:rsidRDefault="00067120" w:rsidP="00533624">
      <w:pPr>
        <w:tabs>
          <w:tab w:val="right" w:pos="7920"/>
        </w:tabs>
      </w:pPr>
    </w:p>
    <w:p w14:paraId="4DEC69A9" w14:textId="09EBE16E" w:rsidR="00C867CC" w:rsidRDefault="0013478F" w:rsidP="00533624">
      <w:pPr>
        <w:tabs>
          <w:tab w:val="right" w:pos="7920"/>
        </w:tabs>
      </w:pPr>
      <w:proofErr w:type="gramStart"/>
      <w:r>
        <w:t>where</w:t>
      </w:r>
      <w:proofErr w:type="gramEnd"/>
      <w:r>
        <w:t xml:space="preserve"> </w:t>
      </w:r>
      <m:oMath>
        <m:r>
          <w:rPr>
            <w:rFonts w:ascii="Cambria Math" w:hAnsi="Cambria Math"/>
          </w:rPr>
          <m:t>ϵ</m:t>
        </m:r>
      </m:oMath>
      <w:r>
        <w:t xml:space="preserve"> is a </w:t>
      </w:r>
      <w:r w:rsidR="00DF7394">
        <w:t xml:space="preserve">zero-mean </w:t>
      </w:r>
      <w:r w:rsidR="00067120">
        <w:t xml:space="preserve">Gaussian </w:t>
      </w:r>
      <w:r>
        <w:t xml:space="preserve">measurement number with a constant </w:t>
      </w:r>
      <w:r w:rsidR="008F2E87">
        <w:t xml:space="preserve">standard deviation </w:t>
      </w:r>
      <m:oMath>
        <m:sSub>
          <m:sSubPr>
            <m:ctrlPr>
              <w:rPr>
                <w:rFonts w:ascii="Cambria Math" w:hAnsi="Cambria Math"/>
                <w:i/>
              </w:rPr>
            </m:ctrlPr>
          </m:sSubPr>
          <m:e>
            <m:r>
              <w:rPr>
                <w:rFonts w:ascii="Cambria Math" w:hAnsi="Cambria Math"/>
              </w:rPr>
              <m:t>σ</m:t>
            </m:r>
          </m:e>
          <m:sub>
            <m:r>
              <w:rPr>
                <w:rFonts w:ascii="Cambria Math" w:hAnsi="Cambria Math"/>
              </w:rPr>
              <m:t>ϵ</m:t>
            </m:r>
          </m:sub>
        </m:sSub>
      </m:oMath>
      <w:r>
        <w:t>,</w:t>
      </w:r>
      <w:r w:rsidR="001B1071">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1B1071">
        <w:t xml:space="preserve"> is the motor (saccade) command issued,</w:t>
      </w:r>
      <w:r>
        <w:t xml:space="preserve"> </w:t>
      </w:r>
      <m:oMath>
        <m:r>
          <w:rPr>
            <w:rFonts w:ascii="Cambria Math" w:hAnsi="Cambria Math"/>
          </w:rPr>
          <m:t>M</m:t>
        </m:r>
      </m:oMath>
      <w:r>
        <w:t xml:space="preserve"> is </w:t>
      </w:r>
      <w:r w:rsidR="00DF7394">
        <w:t xml:space="preserve">zero-mean </w:t>
      </w:r>
      <w:r w:rsidR="00067120">
        <w:t xml:space="preserve">Gaussian </w:t>
      </w:r>
      <w:r>
        <w:t xml:space="preserve">motor noise, with </w:t>
      </w:r>
      <w:r w:rsidR="008F2E87">
        <w:t>standard deviation</w:t>
      </w:r>
      <w:r>
        <w:t xml:space="preserve"> proportional to saccade amplitude</w:t>
      </w:r>
      <w:r w:rsidR="008F2E87">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σ</m:t>
            </m:r>
          </m:e>
          <m:sub>
            <m:r>
              <w:rPr>
                <w:rFonts w:ascii="Cambria Math" w:hAnsi="Cambria Math"/>
              </w:rPr>
              <m:t>M</m:t>
            </m:r>
          </m:sub>
        </m:sSub>
      </m:oMath>
      <w:r w:rsidR="008F2E87">
        <w:t>)</w:t>
      </w:r>
      <w:r>
        <w:t xml:space="preserve">, and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the true visual-field p</w:t>
      </w:r>
      <w:proofErr w:type="spellStart"/>
      <w:r>
        <w:t>osition</w:t>
      </w:r>
      <w:proofErr w:type="spellEnd"/>
      <w:r>
        <w:t xml:space="preserve"> of the neural point </w:t>
      </w:r>
      <m:oMath>
        <m:r>
          <w:rPr>
            <w:rFonts w:ascii="Cambria Math" w:hAnsi="Cambria Math"/>
          </w:rPr>
          <m:t>k</m:t>
        </m:r>
      </m:oMath>
      <w:r>
        <w:t>.</w:t>
      </w:r>
      <w:r w:rsidR="00B66764">
        <w:t xml:space="preserve"> </w:t>
      </w:r>
    </w:p>
    <w:p w14:paraId="30138D00" w14:textId="77777777" w:rsidR="00C867CC" w:rsidRDefault="00C867CC" w:rsidP="00533624">
      <w:pPr>
        <w:tabs>
          <w:tab w:val="right" w:pos="7920"/>
        </w:tabs>
      </w:pPr>
    </w:p>
    <w:p w14:paraId="7782B4B1" w14:textId="33F473A8" w:rsidR="0013478F" w:rsidRDefault="00B66764" w:rsidP="00533624">
      <w:pPr>
        <w:tabs>
          <w:tab w:val="right" w:pos="7920"/>
        </w:tabs>
      </w:pPr>
      <w:r>
        <w:t xml:space="preserve">Given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t xml:space="preserve"> has a Gaussian distribution</w:t>
      </w:r>
      <w:r w:rsidR="00D84BA7">
        <w:t xml:space="preserve"> with variance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w:r w:rsidR="00D84BA7">
        <w:t xml:space="preserve"> and a mean equals to signed </w:t>
      </w:r>
      <w:r w:rsidR="00894C2D">
        <w:t xml:space="preserve">difference of the </w:t>
      </w:r>
      <w:r w:rsidR="00D84BA7">
        <w:t xml:space="preserve">discrepancy between the presumed </w:t>
      </w:r>
      <w:r w:rsidR="00894C2D">
        <w:t>retinal positions of the retinal locus and saccade target</w:t>
      </w:r>
      <w:r w:rsidR="00D84BA7">
        <w:t xml:space="preserve"> </w:t>
      </w:r>
      <w:r w:rsidR="00894C2D">
        <w:t>and their actual positions.</w:t>
      </w:r>
      <w:r w:rsidR="006928EC">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6928EC">
        <w:t xml:space="preserve"> </w:t>
      </w:r>
      <w:proofErr w:type="gramStart"/>
      <w:r w:rsidR="006928EC">
        <w:t>therefore</w:t>
      </w:r>
      <w:proofErr w:type="gramEnd"/>
      <w:r w:rsidR="006928EC">
        <w:t xml:space="preserve"> provides only relative position information </w:t>
      </w:r>
      <w:r w:rsidR="00C867CC">
        <w:t>about</w:t>
      </w:r>
      <w:r w:rsidR="006928EC">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928E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928EC">
        <w:t>.</w:t>
      </w:r>
    </w:p>
    <w:p w14:paraId="39411FEA" w14:textId="77777777" w:rsidR="00752C60" w:rsidRDefault="00752C60" w:rsidP="00533624">
      <w:pPr>
        <w:tabs>
          <w:tab w:val="right" w:pos="7920"/>
        </w:tabs>
      </w:pPr>
    </w:p>
    <w:p w14:paraId="248B435A" w14:textId="4BC5ACFB" w:rsidR="00A504DB" w:rsidRDefault="00A504DB" w:rsidP="00533624">
      <w:pPr>
        <w:tabs>
          <w:tab w:val="right" w:pos="7920"/>
        </w:tabs>
      </w:pPr>
      <w:r>
        <w:t xml:space="preserve">Having observed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t>, the posterior joint probability</w:t>
      </w:r>
      <w:r w:rsidR="004D6CC5">
        <w:t xml:space="preserve"> distribution </w:t>
      </w:r>
      <w:r w:rsidR="00B104DD">
        <w:t>of</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is</w:t>
      </w:r>
    </w:p>
    <w:p w14:paraId="10D12E7B" w14:textId="77777777" w:rsidR="004D6CC5" w:rsidRDefault="004D6CC5" w:rsidP="00533624">
      <w:pPr>
        <w:tabs>
          <w:tab w:val="right" w:pos="7920"/>
        </w:tabs>
      </w:pPr>
    </w:p>
    <w:p w14:paraId="7C87C92D" w14:textId="003DC62D" w:rsidR="00533624" w:rsidRPr="00533624" w:rsidRDefault="00AB32FD" w:rsidP="00533624">
      <w:pPr>
        <w:tabs>
          <w:tab w:val="right" w:pos="7920"/>
        </w:tabs>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den>
          </m:f>
          <m:r>
            <w:rPr>
              <w:rFonts w:ascii="Cambria Math" w:hAnsi="Cambria Math"/>
            </w:rPr>
            <m:t xml:space="preserve">= </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den>
          </m:f>
        </m:oMath>
      </m:oMathPara>
    </w:p>
    <w:p w14:paraId="5CE86584" w14:textId="315B0E9F" w:rsidR="00533624" w:rsidRDefault="00533624" w:rsidP="00533624">
      <w:pPr>
        <w:tabs>
          <w:tab w:val="right" w:pos="7920"/>
        </w:tabs>
      </w:pPr>
      <w:r>
        <w:tab/>
        <w:t>(2)</w:t>
      </w:r>
    </w:p>
    <w:p w14:paraId="1011B4B3" w14:textId="77777777" w:rsidR="001A2385" w:rsidRDefault="00047C6B" w:rsidP="00533624">
      <w:pPr>
        <w:tabs>
          <w:tab w:val="right" w:pos="7920"/>
        </w:tabs>
      </w:pPr>
      <w:proofErr w:type="gramStart"/>
      <w:r>
        <w:t>where</w:t>
      </w:r>
      <w:proofErr w:type="gramEnd"/>
      <w:r>
        <w:t xml:space="preserve"> </w:t>
      </w:r>
      <m:oMath>
        <m:r>
          <w:rPr>
            <w:rFonts w:ascii="Cambria Math" w:hAnsi="Cambria Math"/>
          </w:rPr>
          <m:t>ϕ</m:t>
        </m:r>
        <m:d>
          <m:dPr>
            <m:ctrlPr>
              <w:rPr>
                <w:rFonts w:ascii="Cambria Math" w:hAnsi="Cambria Math"/>
                <w:i/>
              </w:rPr>
            </m:ctrlPr>
          </m:dPr>
          <m:e>
            <m:r>
              <w:rPr>
                <w:rFonts w:ascii="Cambria Math" w:hAnsi="Cambria Math"/>
              </w:rPr>
              <m:t>x;μ,</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is the Gaussian pdf 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1A2385">
        <w:t xml:space="preserve">. </w:t>
      </w:r>
    </w:p>
    <w:p w14:paraId="50E83705" w14:textId="77777777" w:rsidR="001A2385" w:rsidRDefault="001A2385" w:rsidP="00533624">
      <w:pPr>
        <w:tabs>
          <w:tab w:val="right" w:pos="7920"/>
        </w:tabs>
      </w:pPr>
    </w:p>
    <w:p w14:paraId="5A8B697F" w14:textId="77939567" w:rsidR="00533624" w:rsidRDefault="00533624" w:rsidP="00533624">
      <w:pPr>
        <w:tabs>
          <w:tab w:val="right" w:pos="7920"/>
        </w:tabs>
      </w:pPr>
      <w:r>
        <w:lastRenderedPageBreak/>
        <w:t>However, the visual system does not know the ex</w:t>
      </w:r>
      <w:r w:rsidR="00B1272C">
        <w:t>act true visual-filed positions</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B1272C">
        <w:t xml:space="preserve">. They are known only up to the current estimates of their probability distributions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B1272C">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B1272C">
        <w:t xml:space="preserve">. So to evaluate (2), the </w:t>
      </w:r>
      <w:r w:rsidR="001A2385">
        <w:t xml:space="preserve">visual </w:t>
      </w:r>
      <w:r w:rsidR="00B1272C">
        <w:t>system has to marginalized the likelihood term:</w:t>
      </w:r>
    </w:p>
    <w:p w14:paraId="18D21571" w14:textId="77777777" w:rsidR="00B1272C" w:rsidRDefault="00B1272C" w:rsidP="00533624">
      <w:pPr>
        <w:tabs>
          <w:tab w:val="right" w:pos="7920"/>
        </w:tabs>
      </w:pPr>
    </w:p>
    <w:p w14:paraId="2358F3A3" w14:textId="7F627770" w:rsidR="007B03E4" w:rsidRPr="007B03E4" w:rsidRDefault="00B1272C" w:rsidP="00533624">
      <w:pPr>
        <w:tabs>
          <w:tab w:val="right" w:pos="7920"/>
        </w:tabs>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v</m:t>
                      </m:r>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-u</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-v</m:t>
                          </m:r>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w:rPr>
                      <w:rFonts w:ascii="Cambria Math" w:hAnsi="Cambria Math"/>
                    </w:rPr>
                    <m:t>du dv</m:t>
                  </m:r>
                </m:e>
              </m:nary>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v</m:t>
                      </m:r>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w:rPr>
                      <w:rFonts w:ascii="Cambria Math" w:hAnsi="Cambria Math"/>
                    </w:rPr>
                    <m:t>du dv</m:t>
                  </m:r>
                </m:e>
              </m:nary>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den>
          </m:f>
        </m:oMath>
      </m:oMathPara>
    </w:p>
    <w:p w14:paraId="63B6CF9B" w14:textId="049B2D51" w:rsidR="007B03E4" w:rsidRDefault="007B03E4" w:rsidP="00533624">
      <w:pPr>
        <w:tabs>
          <w:tab w:val="right" w:pos="7920"/>
        </w:tabs>
      </w:pPr>
      <w:r>
        <w:tab/>
        <w:t>(3)</w:t>
      </w:r>
    </w:p>
    <w:p w14:paraId="502630CD" w14:textId="77777777" w:rsidR="007B03E4" w:rsidRDefault="007B03E4" w:rsidP="00533624">
      <w:pPr>
        <w:tabs>
          <w:tab w:val="right" w:pos="7920"/>
        </w:tabs>
      </w:pPr>
    </w:p>
    <w:p w14:paraId="642B0109" w14:textId="3F6BDB77" w:rsidR="007B03E4" w:rsidRDefault="000F5367" w:rsidP="00533624">
      <w:pPr>
        <w:tabs>
          <w:tab w:val="right" w:pos="7920"/>
        </w:tabs>
      </w:pPr>
      <w:r>
        <w:t>To solve the integral, i</w:t>
      </w:r>
      <w:r w:rsidR="007B03E4">
        <w:t xml:space="preserve">t </w:t>
      </w:r>
      <w:r w:rsidR="00B04274">
        <w:t>is convenient to con</w:t>
      </w:r>
      <w:r w:rsidR="002216AF">
        <w:t xml:space="preserve">sider the </w:t>
      </w:r>
      <w:proofErr w:type="spellStart"/>
      <w:r w:rsidR="002216AF">
        <w:t>pdf</w:t>
      </w:r>
      <w:proofErr w:type="spellEnd"/>
      <w:r w:rsidR="002216AF">
        <w:t xml:space="preserve"> of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A40BEB">
        <w:t xml:space="preserve">, which is simply the cross correlation between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40BEB">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A40BEB">
        <w:t>:</w:t>
      </w:r>
    </w:p>
    <w:p w14:paraId="099BDE53" w14:textId="77777777" w:rsidR="004F46C0" w:rsidRDefault="004F46C0" w:rsidP="00533624">
      <w:pPr>
        <w:tabs>
          <w:tab w:val="right" w:pos="7920"/>
        </w:tabs>
      </w:pPr>
    </w:p>
    <w:p w14:paraId="7E8E3AC7" w14:textId="63624727" w:rsidR="00A40BEB" w:rsidRDefault="006464C3" w:rsidP="00533624">
      <w:pPr>
        <w:tabs>
          <w:tab w:val="right" w:pos="7920"/>
        </w:tabs>
      </w:pPr>
      <m:oMath>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w</m:t>
            </m:r>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x-w</m:t>
                </m:r>
              </m:e>
            </m:d>
            <m:r>
              <w:rPr>
                <w:rFonts w:ascii="Cambria Math" w:hAnsi="Cambria Math"/>
              </w:rPr>
              <m:t>dx</m:t>
            </m:r>
          </m:e>
        </m:nary>
      </m:oMath>
      <w:r w:rsidR="00D87EC9">
        <w:tab/>
        <w:t>(4)</w:t>
      </w:r>
    </w:p>
    <w:p w14:paraId="3BACBB05" w14:textId="77777777" w:rsidR="004F46C0" w:rsidRDefault="004F46C0" w:rsidP="00533624">
      <w:pPr>
        <w:tabs>
          <w:tab w:val="right" w:pos="7920"/>
        </w:tabs>
      </w:pPr>
    </w:p>
    <w:p w14:paraId="6C8F7060" w14:textId="6DA664ED" w:rsidR="004F46C0" w:rsidRDefault="004F46C0" w:rsidP="00533624">
      <w:pPr>
        <w:tabs>
          <w:tab w:val="right" w:pos="7920"/>
        </w:tabs>
      </w:pPr>
      <w:r>
        <w:t>Eq. (3) can be rewritten as:</w:t>
      </w:r>
    </w:p>
    <w:p w14:paraId="36A4DC5B" w14:textId="77777777" w:rsidR="004F46C0" w:rsidRDefault="004F46C0" w:rsidP="00533624">
      <w:pPr>
        <w:tabs>
          <w:tab w:val="right" w:pos="7920"/>
        </w:tabs>
      </w:pPr>
    </w:p>
    <w:p w14:paraId="237AB815" w14:textId="7F0ECE59" w:rsidR="004F46C0" w:rsidRPr="002E4358" w:rsidRDefault="004F46C0" w:rsidP="00533624">
      <w:pPr>
        <w:tabs>
          <w:tab w:val="right" w:pos="7920"/>
        </w:tabs>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w</m:t>
                      </m:r>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-w, </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w:rPr>
                      <w:rFonts w:ascii="Cambria Math" w:hAnsi="Cambria Math"/>
                    </w:rPr>
                    <m:t>dw</m:t>
                  </m:r>
                </m:e>
              </m:nary>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den>
          </m:f>
        </m:oMath>
      </m:oMathPara>
    </w:p>
    <w:p w14:paraId="27C5A192" w14:textId="5D513CDA" w:rsidR="002E4358" w:rsidRDefault="002E4358" w:rsidP="00533624">
      <w:pPr>
        <w:tabs>
          <w:tab w:val="right" w:pos="7920"/>
        </w:tabs>
      </w:pPr>
      <w:r>
        <w:tab/>
        <w:t>(5)</w:t>
      </w:r>
    </w:p>
    <w:p w14:paraId="27ED5EF3" w14:textId="77777777" w:rsidR="001C237E" w:rsidRDefault="001C237E" w:rsidP="00533624">
      <w:pPr>
        <w:tabs>
          <w:tab w:val="right" w:pos="7920"/>
        </w:tabs>
      </w:pPr>
    </w:p>
    <w:p w14:paraId="12E2C005" w14:textId="618D000A" w:rsidR="003B1686" w:rsidRDefault="001C237E" w:rsidP="00533624">
      <w:pPr>
        <w:tabs>
          <w:tab w:val="right" w:pos="7920"/>
        </w:tabs>
      </w:pPr>
      <w:r>
        <w:t xml:space="preserve">We further note that the integral is </w:t>
      </w:r>
      <w:r w:rsidR="003B1686">
        <w:t xml:space="preserve">just a convolution between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3B1686">
        <w:t xml:space="preserve"> and Gaussian with mean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3B1686">
        <w:t xml:space="preserve"> and variance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m:t>
        </m:r>
      </m:oMath>
      <w:r w:rsidR="00CD182C">
        <w:t xml:space="preserve"> Let </w:t>
      </w:r>
    </w:p>
    <w:p w14:paraId="369DDF51" w14:textId="77777777" w:rsidR="00CD182C" w:rsidRDefault="00CD182C" w:rsidP="00533624">
      <w:pPr>
        <w:tabs>
          <w:tab w:val="right" w:pos="7920"/>
        </w:tabs>
      </w:pPr>
    </w:p>
    <w:p w14:paraId="79476E39" w14:textId="1E371A7E" w:rsidR="00CD182C" w:rsidRPr="003B1686" w:rsidRDefault="00CD182C" w:rsidP="00533624">
      <w:pPr>
        <w:tabs>
          <w:tab w:val="right" w:pos="7920"/>
        </w:tabs>
      </w:pPr>
      <m:oMath>
        <m:r>
          <w:rPr>
            <w:rFonts w:ascii="Cambria Math" w:hAnsi="Cambria Math"/>
          </w:rPr>
          <m:t>f</m:t>
        </m:r>
        <m:d>
          <m:dPr>
            <m:ctrlPr>
              <w:rPr>
                <w:rFonts w:ascii="Cambria Math" w:hAnsi="Cambria Math"/>
                <w:i/>
              </w:rPr>
            </m:ctrlPr>
          </m:dPr>
          <m:e>
            <m:r>
              <w:rPr>
                <w:rFonts w:ascii="Cambria Math" w:hAnsi="Cambria Math"/>
              </w:rPr>
              <m:t>d,y</m:t>
            </m:r>
          </m:e>
        </m:d>
        <m:r>
          <w:rPr>
            <w:rFonts w:ascii="Cambria Math" w:hAnsi="Cambria Math"/>
          </w:rPr>
          <m:t xml:space="preserve">= </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w</m:t>
                </m:r>
              </m:e>
            </m:d>
            <m:r>
              <w:rPr>
                <w:rFonts w:ascii="Cambria Math" w:hAnsi="Cambria Math"/>
              </w:rPr>
              <m:t>ϕ</m:t>
            </m:r>
            <m:d>
              <m:dPr>
                <m:ctrlPr>
                  <w:rPr>
                    <w:rFonts w:ascii="Cambria Math" w:hAnsi="Cambria Math"/>
                    <w:i/>
                  </w:rPr>
                </m:ctrlPr>
              </m:dPr>
              <m:e>
                <m:r>
                  <w:rPr>
                    <w:rFonts w:ascii="Cambria Math" w:hAnsi="Cambria Math"/>
                  </w:rPr>
                  <m:t xml:space="preserve">d;y-w,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w:rPr>
                <w:rFonts w:ascii="Cambria Math" w:hAnsi="Cambria Math"/>
              </w:rPr>
              <m:t>dw</m:t>
            </m:r>
          </m:e>
        </m:nary>
      </m:oMath>
      <w:r w:rsidR="009F4E6C">
        <w:tab/>
        <w:t>(6)</w:t>
      </w:r>
    </w:p>
    <w:p w14:paraId="10985C34" w14:textId="77777777" w:rsidR="002E4358" w:rsidRDefault="002E4358" w:rsidP="00533624">
      <w:pPr>
        <w:tabs>
          <w:tab w:val="right" w:pos="7920"/>
        </w:tabs>
      </w:pPr>
    </w:p>
    <w:p w14:paraId="4015E4AC" w14:textId="4611A3B0" w:rsidR="002E4358" w:rsidRDefault="009F4E6C" w:rsidP="00533624">
      <w:pPr>
        <w:tabs>
          <w:tab w:val="right" w:pos="7920"/>
        </w:tabs>
      </w:pPr>
      <w:proofErr w:type="gramStart"/>
      <w:r>
        <w:t>and</w:t>
      </w:r>
      <w:proofErr w:type="gramEnd"/>
      <w:r>
        <w:t xml:space="preserve"> rewrite (5) as</w:t>
      </w:r>
    </w:p>
    <w:p w14:paraId="369D27EE" w14:textId="77777777" w:rsidR="009F4E6C" w:rsidRDefault="009F4E6C" w:rsidP="00533624">
      <w:pPr>
        <w:tabs>
          <w:tab w:val="right" w:pos="7920"/>
        </w:tabs>
      </w:pPr>
    </w:p>
    <w:p w14:paraId="15E628AA" w14:textId="7CDAE928" w:rsidR="009F4E6C" w:rsidRPr="002E4358" w:rsidRDefault="009F4E6C" w:rsidP="009F4E6C">
      <w:pPr>
        <w:tabs>
          <w:tab w:val="right" w:pos="7920"/>
        </w:tabs>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den>
          </m:f>
        </m:oMath>
      </m:oMathPara>
    </w:p>
    <w:p w14:paraId="39B2C8B7" w14:textId="7789C139" w:rsidR="009F4E6C" w:rsidRDefault="009F4E6C" w:rsidP="009F4E6C">
      <w:pPr>
        <w:tabs>
          <w:tab w:val="right" w:pos="7920"/>
        </w:tabs>
      </w:pPr>
      <w:r>
        <w:tab/>
        <w:t>(7)</w:t>
      </w:r>
    </w:p>
    <w:p w14:paraId="2DC162B1" w14:textId="77777777" w:rsidR="009F4E6C" w:rsidRDefault="009F4E6C" w:rsidP="00533624">
      <w:pPr>
        <w:tabs>
          <w:tab w:val="right" w:pos="7920"/>
        </w:tabs>
      </w:pPr>
    </w:p>
    <w:p w14:paraId="552AF533" w14:textId="328C159A" w:rsidR="009F4E6C" w:rsidRDefault="009F4E6C" w:rsidP="00533624">
      <w:pPr>
        <w:tabs>
          <w:tab w:val="right" w:pos="7920"/>
        </w:tabs>
      </w:pPr>
      <w:r>
        <w:t>Eq. 7 makes it clear that the (marginalized) likelihood function has the same value along the diagonals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=c</m:t>
        </m:r>
      </m:oMath>
      <w:r>
        <w:t>).</w:t>
      </w:r>
    </w:p>
    <w:p w14:paraId="35641BE6" w14:textId="77777777" w:rsidR="00EB4FA8" w:rsidRDefault="00EB4FA8" w:rsidP="00533624">
      <w:pPr>
        <w:tabs>
          <w:tab w:val="right" w:pos="7920"/>
        </w:tabs>
      </w:pPr>
    </w:p>
    <w:p w14:paraId="5C8F1E25" w14:textId="66175B2E" w:rsidR="00EB4FA8" w:rsidRDefault="00EB4FA8" w:rsidP="00533624">
      <w:pPr>
        <w:tabs>
          <w:tab w:val="right" w:pos="7920"/>
        </w:tabs>
      </w:pP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oMath>
      <w:r>
        <w:t xml:space="preserve"> </w:t>
      </w:r>
      <w:proofErr w:type="gramStart"/>
      <w:r>
        <w:t>is</w:t>
      </w:r>
      <w:proofErr w:type="gramEnd"/>
      <w:r>
        <w:t xml:space="preserve"> a normalization constant and can be replaced by a post-normalization step if the grid for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is sufficiently large.  Alternatively, it can be evaluated explicitly as</w:t>
      </w:r>
    </w:p>
    <w:p w14:paraId="2CDAEF34" w14:textId="77777777" w:rsidR="00EB4FA8" w:rsidRDefault="00EB4FA8" w:rsidP="00533624">
      <w:pPr>
        <w:tabs>
          <w:tab w:val="right" w:pos="7920"/>
        </w:tabs>
      </w:pPr>
    </w:p>
    <w:p w14:paraId="11A97D42" w14:textId="1E52576A" w:rsidR="00B3162B" w:rsidRDefault="00893384" w:rsidP="00533624">
      <w:pPr>
        <w:tabs>
          <w:tab w:val="right" w:pos="7920"/>
        </w:tabs>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v</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,u-v</m:t>
                  </m:r>
                </m:e>
              </m:d>
              <m:r>
                <w:rPr>
                  <w:rFonts w:ascii="Cambria Math" w:hAnsi="Cambria Math"/>
                </w:rPr>
                <m:t>du dv</m:t>
              </m:r>
            </m:e>
          </m:nary>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w</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,w</m:t>
                  </m:r>
                </m:e>
              </m:d>
            </m:e>
          </m:nary>
        </m:oMath>
      </m:oMathPara>
    </w:p>
    <w:p w14:paraId="2E37167C" w14:textId="234C648D" w:rsidR="00B3162B" w:rsidRDefault="00B3162B" w:rsidP="00533624">
      <w:pPr>
        <w:tabs>
          <w:tab w:val="right" w:pos="7920"/>
        </w:tabs>
      </w:pPr>
      <w:r>
        <w:t>After a saccade, we will update the priors by marginalizing the posterior probability.  I.e.:</w:t>
      </w:r>
    </w:p>
    <w:p w14:paraId="1E4C549C" w14:textId="77777777" w:rsidR="00B935EE" w:rsidRDefault="00B935EE" w:rsidP="00533624">
      <w:pPr>
        <w:tabs>
          <w:tab w:val="right" w:pos="7920"/>
        </w:tabs>
      </w:pPr>
    </w:p>
    <w:p w14:paraId="7156B4FE" w14:textId="11F11A2B" w:rsidR="00B935EE" w:rsidRDefault="006464C3" w:rsidP="00533624">
      <w:pPr>
        <w:tabs>
          <w:tab w:val="right" w:pos="7920"/>
        </w:tabs>
      </w:pP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p</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,v</m:t>
                </m:r>
              </m:e>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k</m:t>
                    </m:r>
                  </m:sup>
                </m:sSubSup>
              </m:e>
            </m:d>
            <m:r>
              <w:rPr>
                <w:rFonts w:ascii="Cambria Math" w:hAnsi="Cambria Math"/>
              </w:rPr>
              <m:t>dv</m:t>
            </m:r>
          </m:e>
        </m:nary>
      </m:oMath>
      <w:r w:rsidR="00DD4BD0">
        <w:tab/>
        <w:t>(8)</w:t>
      </w:r>
    </w:p>
    <w:p w14:paraId="147B161D" w14:textId="77777777" w:rsidR="00DD4BD0" w:rsidRDefault="00DD4BD0" w:rsidP="00533624">
      <w:pPr>
        <w:tabs>
          <w:tab w:val="right" w:pos="7920"/>
        </w:tabs>
      </w:pPr>
      <w:bookmarkStart w:id="9" w:name="_GoBack"/>
      <w:bookmarkEnd w:id="9"/>
    </w:p>
    <w:p w14:paraId="574D56B9" w14:textId="1BBB5BD5" w:rsidR="00DD4BD0" w:rsidRDefault="00DD4BD0" w:rsidP="00533624">
      <w:pPr>
        <w:tabs>
          <w:tab w:val="right" w:pos="7920"/>
        </w:tabs>
      </w:pPr>
      <w:proofErr w:type="gramStart"/>
      <w:r>
        <w:lastRenderedPageBreak/>
        <w:t>and</w:t>
      </w:r>
      <w:proofErr w:type="gramEnd"/>
      <w:r>
        <w:t xml:space="preserve"> similarly for </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k</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t>.</w:t>
      </w:r>
    </w:p>
    <w:p w14:paraId="19E9B96B" w14:textId="77777777" w:rsidR="00F70E3B" w:rsidRDefault="00F70E3B" w:rsidP="00533624">
      <w:pPr>
        <w:tabs>
          <w:tab w:val="right" w:pos="7920"/>
        </w:tabs>
      </w:pPr>
    </w:p>
    <w:p w14:paraId="79D36D82" w14:textId="2A6734A2" w:rsidR="0038192A" w:rsidRDefault="00F70E3B" w:rsidP="006A2BE3">
      <w:pPr>
        <w:tabs>
          <w:tab w:val="right" w:pos="7920"/>
        </w:tabs>
      </w:pPr>
      <w:r>
        <w:t>&lt;&lt;</w:t>
      </w:r>
      <w:r w:rsidR="006A2BE3">
        <w:t>I now think that these update rule is right</w:t>
      </w:r>
      <w:proofErr w:type="gramStart"/>
      <w:r w:rsidR="006A2BE3">
        <w:t>.&gt;</w:t>
      </w:r>
      <w:proofErr w:type="gramEnd"/>
      <w:r w:rsidR="006A2BE3">
        <w:t>&gt;</w:t>
      </w:r>
    </w:p>
    <w:p w14:paraId="24D7DE2E" w14:textId="77777777" w:rsidR="008B5F22" w:rsidRDefault="008B5F22" w:rsidP="006A2BE3">
      <w:pPr>
        <w:tabs>
          <w:tab w:val="right" w:pos="7920"/>
        </w:tabs>
      </w:pPr>
    </w:p>
    <w:p w14:paraId="08735DE3" w14:textId="4CE57267" w:rsidR="008B5F22" w:rsidRDefault="008B5F22" w:rsidP="006A2BE3">
      <w:pPr>
        <w:tabs>
          <w:tab w:val="right" w:pos="7920"/>
        </w:tabs>
        <w:rPr>
          <w:b/>
        </w:rPr>
      </w:pPr>
      <w:r w:rsidRPr="008B5F22">
        <w:rPr>
          <w:b/>
        </w:rPr>
        <w:t>Simplifications</w:t>
      </w:r>
    </w:p>
    <w:p w14:paraId="7DAB784E" w14:textId="5CDAA0AA" w:rsidR="008B5F22" w:rsidRDefault="008B5F22" w:rsidP="006A2BE3">
      <w:pPr>
        <w:tabs>
          <w:tab w:val="right" w:pos="7920"/>
        </w:tabs>
      </w:pPr>
      <w:r>
        <w:t xml:space="preserve">If we assume the priors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are Gaussians, then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3C248B">
        <w:t xml:space="preserve"> and </w:t>
      </w:r>
      <m:oMath>
        <m:r>
          <w:rPr>
            <w:rFonts w:ascii="Cambria Math" w:hAnsi="Cambria Math"/>
          </w:rPr>
          <m:t>f</m:t>
        </m:r>
        <m:d>
          <m:dPr>
            <m:ctrlPr>
              <w:rPr>
                <w:rFonts w:ascii="Cambria Math" w:hAnsi="Cambria Math"/>
                <w:i/>
              </w:rPr>
            </m:ctrlPr>
          </m:dPr>
          <m:e>
            <m:r>
              <w:rPr>
                <w:rFonts w:ascii="Cambria Math" w:hAnsi="Cambria Math"/>
              </w:rPr>
              <m:t>d</m:t>
            </m:r>
            <w:proofErr w:type="gramStart"/>
            <m:r>
              <w:rPr>
                <w:rFonts w:ascii="Cambria Math" w:hAnsi="Cambria Math"/>
              </w:rPr>
              <m:t>,y</m:t>
            </m:r>
            <w:proofErr w:type="gramEnd"/>
          </m:e>
        </m:d>
      </m:oMath>
      <w:r w:rsidR="003C248B">
        <w:t xml:space="preserve"> are both Gaussian</w:t>
      </w:r>
      <w:r w:rsidR="006B6B30">
        <w:t>.</w:t>
      </w:r>
      <w:r w:rsidR="008D7286">
        <w:t xml:space="preserve"> Let </w:t>
      </w:r>
      <m:oMath>
        <m:r>
          <w:rPr>
            <w:rFonts w:ascii="Cambria Math" w:hAnsi="Cambria Math"/>
          </w:rPr>
          <m:t>ϕ</m:t>
        </m:r>
        <m:d>
          <m:dPr>
            <m:ctrlPr>
              <w:rPr>
                <w:rFonts w:ascii="Cambria Math" w:hAnsi="Cambria Math"/>
                <w:i/>
              </w:rPr>
            </m:ctrlPr>
          </m:dPr>
          <m:e>
            <m:r>
              <w:rPr>
                <w:rFonts w:ascii="Cambria Math" w:hAnsi="Cambria Math"/>
              </w:rPr>
              <m:t>x</m:t>
            </m:r>
            <w:proofErr w:type="gramStart"/>
            <m:r>
              <w:rPr>
                <w:rFonts w:ascii="Cambria Math" w:hAnsi="Cambria Math"/>
              </w:rPr>
              <m:t>;μ</m:t>
            </m:r>
            <w:proofErr w:type="gramEn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C72AB8">
        <w:t xml:space="preserve"> denote the Gaussian density function with mean </w:t>
      </w:r>
      <m:oMath>
        <m:r>
          <w:rPr>
            <w:rFonts w:ascii="Cambria Math" w:hAnsi="Cambria Math"/>
          </w:rPr>
          <m:t>μ</m:t>
        </m:r>
      </m:oMath>
      <w:r w:rsidR="00C72AB8">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C72AB8">
        <w:t xml:space="preserve">. </w:t>
      </w:r>
      <w:r w:rsidR="002D173E">
        <w:t xml:space="preserve">Let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r>
              <w:rPr>
                <w:rFonts w:ascii="Cambria Math" w:hAnsi="Cambria Math"/>
              </w:rPr>
              <m:t>x</m:t>
            </m:r>
            <w:proofErr w:type="gramStart"/>
            <m:r>
              <w:rPr>
                <w:rFonts w:ascii="Cambria Math" w:hAnsi="Cambria Math"/>
              </w:rPr>
              <m:t>;</m:t>
            </m:r>
            <w:proofErr w:type="gramEnd"/>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d>
      </m:oMath>
      <w:r w:rsidR="00986A64">
        <w:t xml:space="preserve"> and similarly for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986A64">
        <w:t>.</w:t>
      </w:r>
      <m:oMath>
        <m:r>
          <w:rPr>
            <w:rFonts w:ascii="Cambria Math" w:hAnsi="Cambria Math"/>
          </w:rPr>
          <m:t xml:space="preserve"> </m:t>
        </m:r>
      </m:oMath>
      <w:r w:rsidR="00C72AB8">
        <w:t xml:space="preserve">From (4), </w:t>
      </w:r>
      <w:r w:rsidR="00986A64">
        <w:t xml:space="preserve">it can be shown </w:t>
      </w:r>
      <w:r w:rsidR="00A30B8A">
        <w:t xml:space="preserve">with a bit of arithmetic </w:t>
      </w:r>
      <w:r w:rsidR="00986A64">
        <w:t>that</w:t>
      </w:r>
    </w:p>
    <w:p w14:paraId="7E950DD4" w14:textId="77777777" w:rsidR="00C72AB8" w:rsidRDefault="00C72AB8" w:rsidP="006A2BE3">
      <w:pPr>
        <w:tabs>
          <w:tab w:val="right" w:pos="7920"/>
        </w:tabs>
      </w:pPr>
    </w:p>
    <w:p w14:paraId="413C9066" w14:textId="56336247" w:rsidR="00C72AB8" w:rsidRDefault="006464C3" w:rsidP="00986A64">
      <w:pPr>
        <w:tabs>
          <w:tab w:val="right" w:pos="7920"/>
        </w:tabs>
      </w:pPr>
      <m:oMath>
        <m:sSub>
          <m:sSubPr>
            <m:ctrlPr>
              <w:rPr>
                <w:rFonts w:ascii="Cambria Math" w:hAnsi="Cambria Math"/>
                <w:i/>
              </w:rPr>
            </m:ctrlPr>
          </m:sSubPr>
          <m:e>
            <m:r>
              <w:rPr>
                <w:rFonts w:ascii="Cambria Math" w:hAnsi="Cambria Math"/>
              </w:rPr>
              <m:t>p</m:t>
            </m:r>
          </m:e>
          <m:sub>
            <m:r>
              <w:rPr>
                <w:rFonts w:ascii="Cambria Math" w:hAnsi="Cambria Math"/>
              </w:rPr>
              <m:t>ij</m:t>
            </m:r>
            <m:d>
              <m:dPr>
                <m:ctrlPr>
                  <w:rPr>
                    <w:rFonts w:ascii="Cambria Math" w:hAnsi="Cambria Math"/>
                    <w:i/>
                  </w:rPr>
                </m:ctrlPr>
              </m:dPr>
              <m:e>
                <m:r>
                  <w:rPr>
                    <w:rFonts w:ascii="Cambria Math" w:hAnsi="Cambria Math"/>
                  </w:rPr>
                  <m:t>w</m:t>
                </m:r>
              </m:e>
            </m:d>
          </m:sub>
        </m:sSub>
        <m:r>
          <w:rPr>
            <w:rFonts w:ascii="Cambria Math" w:hAnsi="Cambria Math"/>
          </w:rPr>
          <m:t>=ϕ(w;</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00986A64">
        <w:tab/>
        <w:t>(4’)</w:t>
      </w:r>
    </w:p>
    <w:p w14:paraId="0C4E2652" w14:textId="77777777" w:rsidR="00986A64" w:rsidRDefault="00986A64" w:rsidP="00986A64">
      <w:pPr>
        <w:tabs>
          <w:tab w:val="right" w:pos="7920"/>
        </w:tabs>
      </w:pPr>
    </w:p>
    <w:p w14:paraId="2D20DA2D" w14:textId="2F1DA982" w:rsidR="00986A64" w:rsidRDefault="00986A64" w:rsidP="00986A64">
      <w:pPr>
        <w:tabs>
          <w:tab w:val="right" w:pos="7920"/>
        </w:tabs>
      </w:pPr>
      <w:proofErr w:type="gramStart"/>
      <w:r>
        <w:t>and</w:t>
      </w:r>
      <w:proofErr w:type="gramEnd"/>
      <w:r>
        <w:t xml:space="preserve"> similarly,</w:t>
      </w:r>
    </w:p>
    <w:p w14:paraId="605EC7A3" w14:textId="77777777" w:rsidR="00986A64" w:rsidRDefault="00986A64" w:rsidP="00986A64">
      <w:pPr>
        <w:tabs>
          <w:tab w:val="right" w:pos="7920"/>
        </w:tabs>
      </w:pPr>
    </w:p>
    <w:p w14:paraId="6758E8D6" w14:textId="4D957DE5" w:rsidR="00C72AB8" w:rsidRPr="00C72AB8" w:rsidRDefault="0041448B" w:rsidP="006A2BE3">
      <w:pPr>
        <w:tabs>
          <w:tab w:val="right" w:pos="7920"/>
        </w:tabs>
      </w:pPr>
      <m:oMath>
        <m:r>
          <w:rPr>
            <w:rFonts w:ascii="Cambria Math" w:hAnsi="Cambria Math"/>
          </w:rPr>
          <m:t>f</m:t>
        </m:r>
        <m:d>
          <m:dPr>
            <m:ctrlPr>
              <w:rPr>
                <w:rFonts w:ascii="Cambria Math" w:hAnsi="Cambria Math"/>
                <w:i/>
              </w:rPr>
            </m:ctrlPr>
          </m:dPr>
          <m:e>
            <m:r>
              <w:rPr>
                <w:rFonts w:ascii="Cambria Math" w:hAnsi="Cambria Math"/>
              </w:rPr>
              <m:t>d,y</m:t>
            </m:r>
          </m:e>
        </m:d>
        <m:r>
          <w:rPr>
            <w:rFonts w:ascii="Cambria Math" w:hAnsi="Cambria Math"/>
          </w:rPr>
          <m:t>= ϕ</m:t>
        </m:r>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 xml:space="preserve">-d, </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oMath>
      <w:r>
        <w:t xml:space="preserve"> </w:t>
      </w:r>
      <w:r>
        <w:tab/>
        <w:t>(6’)</w:t>
      </w:r>
    </w:p>
    <w:p w14:paraId="6C52787C" w14:textId="77777777" w:rsidR="003C248B" w:rsidRPr="003C248B" w:rsidRDefault="003C248B" w:rsidP="006A2BE3">
      <w:pPr>
        <w:tabs>
          <w:tab w:val="right" w:pos="7920"/>
        </w:tabs>
      </w:pPr>
    </w:p>
    <w:p w14:paraId="3958888B" w14:textId="77777777" w:rsidR="00DD4BD0" w:rsidRDefault="00DD4BD0" w:rsidP="00533624">
      <w:pPr>
        <w:tabs>
          <w:tab w:val="right" w:pos="7920"/>
        </w:tabs>
      </w:pPr>
    </w:p>
    <w:p w14:paraId="77B086E1" w14:textId="0D6F8CED" w:rsidR="0041448B" w:rsidRDefault="00322DBE" w:rsidP="00533624">
      <w:pPr>
        <w:tabs>
          <w:tab w:val="right" w:pos="7920"/>
        </w:tabs>
      </w:pPr>
      <w:r>
        <w:t>Eq. 7 can therefore be rewritten as:</w:t>
      </w:r>
    </w:p>
    <w:p w14:paraId="7C16B01F" w14:textId="77777777" w:rsidR="00322DBE" w:rsidRDefault="00322DBE" w:rsidP="00533624">
      <w:pPr>
        <w:tabs>
          <w:tab w:val="right" w:pos="7920"/>
        </w:tabs>
      </w:pPr>
    </w:p>
    <w:p w14:paraId="11495833" w14:textId="0934C4E4" w:rsidR="000F0577" w:rsidRPr="000F0577" w:rsidRDefault="00322DBE" w:rsidP="00533624">
      <w:pPr>
        <w:tabs>
          <w:tab w:val="right" w:pos="7920"/>
        </w:tabs>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m:rPr>
                  <m:sty m:val="p"/>
                </m:rPr>
                <w:rPr>
                  <w:rFonts w:ascii="Cambria Math" w:hAnsi="Cambria Math"/>
                </w:rPr>
                <m:t xml:space="preserve"> </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den>
          </m:f>
        </m:oMath>
      </m:oMathPara>
    </w:p>
    <w:p w14:paraId="0DB36DB8" w14:textId="6AA314E6" w:rsidR="000F0577" w:rsidRDefault="000F0577" w:rsidP="00533624">
      <w:pPr>
        <w:tabs>
          <w:tab w:val="right" w:pos="7920"/>
        </w:tabs>
      </w:pPr>
      <w:r>
        <w:tab/>
        <w:t>(7’)</w:t>
      </w:r>
    </w:p>
    <w:p w14:paraId="3176F8E4" w14:textId="77777777" w:rsidR="00241BD3" w:rsidRDefault="00241BD3" w:rsidP="00533624">
      <w:pPr>
        <w:tabs>
          <w:tab w:val="right" w:pos="7920"/>
        </w:tabs>
      </w:pPr>
    </w:p>
    <w:p w14:paraId="206183BA" w14:textId="76CCB293" w:rsidR="00650D9C" w:rsidRDefault="004A59EE" w:rsidP="00533624">
      <w:pPr>
        <w:tabs>
          <w:tab w:val="right" w:pos="7920"/>
        </w:tabs>
        <w:rPr>
          <w:ins w:id="10" w:author="Helga Mazyar" w:date="2015-06-02T14:15:00Z"/>
        </w:rPr>
      </w:pPr>
      <w:r>
        <w:t xml:space="preserve">The numerator of </w:t>
      </w:r>
      <w:r w:rsidR="00650D9C">
        <w:t xml:space="preserve">Eq. 7’ can be readily evaluated </w:t>
      </w:r>
      <w:r>
        <w:t>with</w:t>
      </w:r>
      <w:r w:rsidR="00650D9C">
        <w:t xml:space="preserve"> the </w:t>
      </w:r>
      <w:proofErr w:type="spellStart"/>
      <w:r w:rsidR="00650D9C">
        <w:t>Matlab</w:t>
      </w:r>
      <w:proofErr w:type="spellEnd"/>
      <w:r w:rsidR="00650D9C">
        <w:t xml:space="preserve"> function norm</w:t>
      </w:r>
      <w:r w:rsidR="00D71E8C">
        <w:t xml:space="preserve"> or exp</w:t>
      </w:r>
      <w:r w:rsidR="00650D9C">
        <w:t>.</w:t>
      </w:r>
    </w:p>
    <w:p w14:paraId="65E8C27C" w14:textId="77777777" w:rsidR="009D42D5" w:rsidRDefault="009D42D5" w:rsidP="00533624">
      <w:pPr>
        <w:tabs>
          <w:tab w:val="right" w:pos="7920"/>
        </w:tabs>
      </w:pPr>
    </w:p>
    <w:p w14:paraId="15F49105" w14:textId="77777777" w:rsidR="00241BD3" w:rsidRDefault="00241BD3" w:rsidP="00241BD3">
      <w:pPr>
        <w:tabs>
          <w:tab w:val="right" w:pos="7920"/>
        </w:tabs>
        <w:rPr>
          <w:ins w:id="11" w:author="Helga Mazyar" w:date="2015-06-02T14:15:00Z"/>
        </w:rPr>
      </w:pPr>
      <w:ins w:id="12" w:author="Helga Mazyar" w:date="2015-06-02T14:15:00Z">
        <w:r>
          <w:t xml:space="preserve">The above equation can be applied to visual space with the following changes: </w:t>
        </w:r>
      </w:ins>
    </w:p>
    <w:p w14:paraId="2D7A0210" w14:textId="77777777" w:rsidR="009D42D5" w:rsidRDefault="009D42D5" w:rsidP="00241BD3">
      <w:pPr>
        <w:tabs>
          <w:tab w:val="right" w:pos="7920"/>
        </w:tabs>
        <w:rPr>
          <w:ins w:id="13" w:author="Helga Mazyar" w:date="2015-06-02T14:15:00Z"/>
        </w:rPr>
      </w:pPr>
    </w:p>
    <w:p w14:paraId="626C2263" w14:textId="76D09BFD" w:rsidR="00241BD3" w:rsidRPr="00573D68" w:rsidRDefault="006464C3" w:rsidP="00241BD3">
      <w:pPr>
        <w:tabs>
          <w:tab w:val="right" w:pos="7920"/>
        </w:tabs>
        <w:rPr>
          <w:ins w:id="14" w:author="Helga Mazyar" w:date="2015-06-02T14:16:00Z"/>
        </w:rPr>
      </w:pPr>
      <m:oMathPara>
        <m:oMath>
          <m:sSub>
            <m:sSubPr>
              <m:ctrlPr>
                <w:ins w:id="15" w:author="Helga Mazyar" w:date="2015-06-02T14:15:00Z">
                  <w:rPr>
                    <w:rFonts w:ascii="Cambria Math" w:hAnsi="Cambria Math"/>
                    <w:i/>
                  </w:rPr>
                </w:ins>
              </m:ctrlPr>
            </m:sSubPr>
            <m:e>
              <w:ins w:id="16" w:author="Helga Mazyar" w:date="2015-06-02T14:15:00Z">
                <m:r>
                  <w:rPr>
                    <w:rFonts w:ascii="Cambria Math" w:hAnsi="Cambria Math"/>
                  </w:rPr>
                  <m:t>σ</m:t>
                </m:r>
              </w:ins>
            </m:e>
            <m:sub>
              <w:ins w:id="17" w:author="Helga Mazyar" w:date="2015-06-02T14:15:00Z">
                <m:r>
                  <w:rPr>
                    <w:rFonts w:ascii="Cambria Math" w:hAnsi="Cambria Math"/>
                  </w:rPr>
                  <m:t>M_ij</m:t>
                </m:r>
              </w:ins>
            </m:sub>
          </m:sSub>
          <w:ins w:id="18" w:author="Helga Mazyar" w:date="2015-06-02T14:15:00Z">
            <m:r>
              <w:rPr>
                <w:rFonts w:ascii="Cambria Math" w:hAnsi="Cambria Math"/>
              </w:rPr>
              <m:t xml:space="preserve">= </m:t>
            </m:r>
          </w:ins>
          <m:sSub>
            <m:sSubPr>
              <m:ctrlPr>
                <w:ins w:id="19" w:author="Helga Mazyar" w:date="2015-06-02T14:15:00Z">
                  <w:rPr>
                    <w:rFonts w:ascii="Cambria Math" w:hAnsi="Cambria Math"/>
                    <w:i/>
                  </w:rPr>
                </w:ins>
              </m:ctrlPr>
            </m:sSubPr>
            <m:e>
              <w:ins w:id="20" w:author="Helga Mazyar" w:date="2015-06-02T14:15:00Z">
                <m:r>
                  <w:rPr>
                    <w:rFonts w:ascii="Cambria Math" w:hAnsi="Cambria Math"/>
                  </w:rPr>
                  <m:t>K</m:t>
                </m:r>
              </w:ins>
            </m:e>
            <m:sub>
              <w:ins w:id="21" w:author="Helga Mazyar" w:date="2015-06-02T14:15:00Z">
                <m:r>
                  <w:rPr>
                    <w:rFonts w:ascii="Cambria Math" w:hAnsi="Cambria Math"/>
                  </w:rPr>
                  <m:t>SDN</m:t>
                </m:r>
              </w:ins>
            </m:sub>
          </m:sSub>
          <w:ins w:id="22" w:author="Helga Mazyar" w:date="2015-06-02T14:16:00Z">
            <m:r>
              <w:rPr>
                <w:rFonts w:ascii="Cambria Math" w:hAnsi="Cambria Math"/>
              </w:rPr>
              <m:t>S</m:t>
            </m:r>
          </w:ins>
          <w:ins w:id="23" w:author="Helga Mazyar" w:date="2015-06-02T14:15:00Z">
            <m:r>
              <w:rPr>
                <w:rFonts w:ascii="Cambria Math" w:hAnsi="Cambria Math"/>
              </w:rPr>
              <m:t xml:space="preserve"> </m:t>
            </m:r>
          </w:ins>
        </m:oMath>
      </m:oMathPara>
    </w:p>
    <w:p w14:paraId="48A793C3" w14:textId="46E76DFA" w:rsidR="00573D68" w:rsidRPr="00EA791B" w:rsidRDefault="00573D68" w:rsidP="00241BD3">
      <w:pPr>
        <w:tabs>
          <w:tab w:val="right" w:pos="7920"/>
        </w:tabs>
        <w:rPr>
          <w:ins w:id="24" w:author="Helga Mazyar" w:date="2015-06-02T14:15:00Z"/>
        </w:rPr>
      </w:pPr>
      <w:ins w:id="25" w:author="Helga Mazyar" w:date="2015-06-02T14:17:00Z">
        <m:oMathPara>
          <m:oMath>
            <m:r>
              <w:rPr>
                <w:rFonts w:ascii="Cambria Math" w:hAnsi="Cambria Math"/>
              </w:rPr>
              <m:t>S</m:t>
            </m:r>
          </m:oMath>
        </m:oMathPara>
      </w:ins>
      <w:ins w:id="26" w:author="Helga Mazyar" w:date="2015-06-02T14:16:00Z">
        <m:oMathPara>
          <m:oMath>
            <m:r>
              <w:rPr>
                <w:rFonts w:ascii="Cambria Math" w:hAnsi="Cambria Math"/>
              </w:rPr>
              <m:t xml:space="preserve">= </m:t>
            </m:r>
          </m:oMath>
        </m:oMathPara>
      </w:ins>
      <m:oMathPara>
        <m:oMath>
          <m:sSub>
            <m:sSubPr>
              <m:ctrlPr>
                <w:ins w:id="27" w:author="Helga Mazyar" w:date="2015-06-02T14:17:00Z">
                  <w:rPr>
                    <w:rFonts w:ascii="Cambria Math" w:hAnsi="Cambria Math"/>
                    <w:i/>
                  </w:rPr>
                </w:ins>
              </m:ctrlPr>
            </m:sSubPr>
            <m:e>
              <w:ins w:id="28" w:author="Helga Mazyar" w:date="2015-06-02T14:17:00Z">
                <m:r>
                  <w:rPr>
                    <w:rFonts w:ascii="Cambria Math" w:hAnsi="Cambria Math"/>
                  </w:rPr>
                  <m:t>X</m:t>
                </m:r>
              </w:ins>
            </m:e>
            <m:sub>
              <w:ins w:id="29" w:author="Helga Mazyar" w:date="2015-06-02T14:17:00Z">
                <m:r>
                  <w:rPr>
                    <w:rFonts w:ascii="Cambria Math" w:hAnsi="Cambria Math"/>
                  </w:rPr>
                  <m:t>j_visual</m:t>
                </m:r>
              </w:ins>
            </m:sub>
          </m:sSub>
          <w:ins w:id="30" w:author="Helga Mazyar" w:date="2015-06-02T14:17:00Z">
            <m:r>
              <w:rPr>
                <w:rFonts w:ascii="Cambria Math" w:hAnsi="Cambria Math"/>
              </w:rPr>
              <m:t>-</m:t>
            </m:r>
          </w:ins>
          <m:sSub>
            <m:sSubPr>
              <m:ctrlPr>
                <w:ins w:id="31" w:author="Helga Mazyar" w:date="2015-06-02T14:17:00Z">
                  <w:rPr>
                    <w:rFonts w:ascii="Cambria Math" w:hAnsi="Cambria Math"/>
                    <w:i/>
                  </w:rPr>
                </w:ins>
              </m:ctrlPr>
            </m:sSubPr>
            <m:e>
              <w:ins w:id="32" w:author="Helga Mazyar" w:date="2015-06-02T14:17:00Z">
                <m:r>
                  <w:rPr>
                    <w:rFonts w:ascii="Cambria Math" w:hAnsi="Cambria Math"/>
                  </w:rPr>
                  <m:t>X</m:t>
                </m:r>
              </w:ins>
            </m:e>
            <m:sub>
              <w:ins w:id="33" w:author="Helga Mazyar" w:date="2015-06-02T14:17:00Z">
                <m:r>
                  <w:rPr>
                    <w:rFonts w:ascii="Cambria Math" w:hAnsi="Cambria Math"/>
                  </w:rPr>
                  <m:t>i_visual</m:t>
                </m:r>
              </w:ins>
            </m:sub>
          </m:sSub>
        </m:oMath>
      </m:oMathPara>
    </w:p>
    <w:p w14:paraId="69702B4B" w14:textId="77777777" w:rsidR="00241BD3" w:rsidRPr="00EA791B" w:rsidRDefault="00241BD3" w:rsidP="00241BD3">
      <w:pPr>
        <w:tabs>
          <w:tab w:val="right" w:pos="7920"/>
        </w:tabs>
        <w:rPr>
          <w:ins w:id="34" w:author="Helga Mazyar" w:date="2015-06-02T14:15:00Z"/>
        </w:rPr>
      </w:pPr>
      <w:ins w:id="35" w:author="Helga Mazyar" w:date="2015-06-02T14:15:00Z">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M_ij</m:t>
                            </m:r>
                          </m:sub>
                        </m:sSub>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m:rPr>
                    <m:sty m:val="p"/>
                  </m:rPr>
                  <w:rPr>
                    <w:rFonts w:ascii="Cambria Math" w:hAnsi="Cambria Math"/>
                  </w:rPr>
                  <m:t xml:space="preserve"> </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den>
            </m:f>
          </m:oMath>
        </m:oMathPara>
      </w:ins>
    </w:p>
    <w:p w14:paraId="0F39DBB4" w14:textId="70689E80" w:rsidR="00241BD3" w:rsidRDefault="00241BD3" w:rsidP="00241BD3">
      <w:pPr>
        <w:tabs>
          <w:tab w:val="right" w:pos="7920"/>
        </w:tabs>
        <w:rPr>
          <w:ins w:id="36" w:author="Helga Mazyar" w:date="2015-06-02T14:15:00Z"/>
        </w:rPr>
      </w:pPr>
      <w:ins w:id="37" w:author="Helga Mazyar" w:date="2015-06-02T14:15:00Z">
        <w:r>
          <w:t xml:space="preserve">Where </w:t>
        </w:r>
      </w:ins>
      <w:ins w:id="38" w:author="Helga Mazyar" w:date="2015-06-02T14:18:00Z">
        <w:r w:rsidR="001C388B">
          <w:t>S</w:t>
        </w:r>
      </w:ins>
      <w:ins w:id="39" w:author="Helga Mazyar" w:date="2015-06-02T14:15:00Z">
        <w:r>
          <w:t xml:space="preserve"> is the control signal in visual coordinates and </w:t>
        </w:r>
        <m:oMath>
          <m:sSub>
            <m:sSubPr>
              <m:ctrlPr>
                <w:rPr>
                  <w:rFonts w:ascii="Cambria Math" w:hAnsi="Cambria Math"/>
                  <w:i/>
                </w:rPr>
              </m:ctrlPr>
            </m:sSubPr>
            <m:e>
              <m:r>
                <w:rPr>
                  <w:rFonts w:ascii="Cambria Math" w:hAnsi="Cambria Math"/>
                </w:rPr>
                <m:t>K</m:t>
              </m:r>
            </m:e>
            <m:sub>
              <m:r>
                <w:rPr>
                  <w:rFonts w:ascii="Cambria Math" w:hAnsi="Cambria Math"/>
                </w:rPr>
                <m:t>SDN</m:t>
              </m:r>
            </m:sub>
          </m:sSub>
          <m:r>
            <w:rPr>
              <w:rFonts w:ascii="Cambria Math" w:hAnsi="Cambria Math"/>
            </w:rPr>
            <m:t>=0.17</m:t>
          </m:r>
        </m:oMath>
        <w:r>
          <w:t xml:space="preserve"> is the signal dependent noise constant (Van Beer </w:t>
        </w:r>
      </w:ins>
      <w:ins w:id="40" w:author="Helga Mazyar" w:date="2015-06-02T14:19:00Z">
        <w:r w:rsidR="00C41823">
          <w:t xml:space="preserve">et al </w:t>
        </w:r>
      </w:ins>
      <w:ins w:id="41" w:author="Helga Mazyar" w:date="2015-06-02T14:15:00Z">
        <w:r>
          <w:t xml:space="preserve">2007). </w:t>
        </w:r>
      </w:ins>
    </w:p>
    <w:p w14:paraId="59C0BAF3" w14:textId="77777777" w:rsidR="006B12DA" w:rsidRDefault="006B12DA" w:rsidP="00533624">
      <w:pPr>
        <w:tabs>
          <w:tab w:val="right" w:pos="7920"/>
        </w:tabs>
      </w:pPr>
    </w:p>
    <w:p w14:paraId="5A09FE21" w14:textId="2ACA50AE" w:rsidR="003A4F9A" w:rsidRDefault="003A4F9A" w:rsidP="00533624">
      <w:pPr>
        <w:tabs>
          <w:tab w:val="right" w:pos="7920"/>
        </w:tabs>
        <w:rPr>
          <w:b/>
        </w:rPr>
      </w:pPr>
      <w:r>
        <w:rPr>
          <w:b/>
        </w:rPr>
        <w:t>Selecting the retinal locus for a saccade</w:t>
      </w:r>
    </w:p>
    <w:p w14:paraId="4C671CD7" w14:textId="440DDFF0" w:rsidR="003A4F9A" w:rsidRDefault="007425A1" w:rsidP="00533624">
      <w:pPr>
        <w:tabs>
          <w:tab w:val="right" w:pos="7920"/>
        </w:tabs>
      </w:pPr>
      <w:r>
        <w:t xml:space="preserve">For each saccade, the visual system selects the neural point </w:t>
      </w:r>
      <m:oMath>
        <m:r>
          <w:rPr>
            <w:rFonts w:ascii="Cambria Math" w:hAnsi="Cambria Math"/>
          </w:rPr>
          <m:t>i</m:t>
        </m:r>
      </m:oMath>
      <w:r>
        <w:t xml:space="preserve"> with the best expected acuity </w:t>
      </w:r>
      <w:proofErr w:type="gramStart"/>
      <m:oMath>
        <m:r>
          <w:rPr>
            <w:rFonts w:ascii="Cambria Math" w:hAnsi="Cambria Math"/>
          </w:rPr>
          <m:t>E[</m:t>
        </m:r>
        <w:proofErr w:type="gramEnd"/>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rsidR="001B042C">
        <w:t xml:space="preserve"> to receive the target. The expected acuity of </w:t>
      </w:r>
      <m:oMath>
        <m:r>
          <w:rPr>
            <w:rFonts w:ascii="Cambria Math" w:hAnsi="Cambria Math"/>
          </w:rPr>
          <m:t>i</m:t>
        </m:r>
      </m:oMath>
      <w:r w:rsidR="001B042C">
        <w:t xml:space="preserve"> is the </w:t>
      </w:r>
      <w:r w:rsidR="00CC357E">
        <w:t xml:space="preserve">expected acuity of the target seen by the visual system after the saccade targeting </w:t>
      </w:r>
      <m:oMath>
        <m:r>
          <w:rPr>
            <w:rFonts w:ascii="Cambria Math" w:hAnsi="Cambria Math"/>
          </w:rPr>
          <m:t>i</m:t>
        </m:r>
      </m:oMath>
      <w:r w:rsidR="00CC357E">
        <w:t xml:space="preserve">.  Let </w:t>
      </w:r>
      <w:proofErr w:type="gramStart"/>
      <m:oMath>
        <m:r>
          <w:rPr>
            <w:rFonts w:ascii="Cambria Math" w:hAnsi="Cambria Math"/>
          </w:rPr>
          <m:t>a(</m:t>
        </m:r>
        <w:proofErr w:type="gramEnd"/>
        <m:r>
          <w:rPr>
            <w:rFonts w:ascii="Cambria Math" w:hAnsi="Cambria Math"/>
          </w:rPr>
          <m:t>u)</m:t>
        </m:r>
      </m:oMath>
      <w:r w:rsidR="00CC357E">
        <w:t xml:space="preserve"> be the actual acuity at retinal position </w:t>
      </w:r>
      <m:oMath>
        <m:r>
          <w:rPr>
            <w:rFonts w:ascii="Cambria Math" w:hAnsi="Cambria Math"/>
          </w:rPr>
          <m:t>u</m:t>
        </m:r>
      </m:oMath>
      <w:r w:rsidR="00372C35">
        <w:t>.</w:t>
      </w:r>
      <w:r w:rsidR="00CC357E">
        <w:t xml:space="preserve"> </w:t>
      </w:r>
      <w:r w:rsidR="008C13D6">
        <w:t xml:space="preserve">The expect </w:t>
      </w:r>
      <w:r w:rsidR="00645FE5">
        <w:t xml:space="preserve">acuity of targeting </w:t>
      </w:r>
      <m:oMath>
        <m:r>
          <w:rPr>
            <w:rFonts w:ascii="Cambria Math" w:hAnsi="Cambria Math"/>
          </w:rPr>
          <m:t>i</m:t>
        </m:r>
      </m:oMath>
      <w:r w:rsidR="00645FE5">
        <w:t xml:space="preserve"> with a displacement </w:t>
      </w:r>
      <m:oMath>
        <m:r>
          <w:rPr>
            <w:rFonts w:ascii="Cambria Math" w:hAnsi="Cambria Math"/>
          </w:rPr>
          <m:t>v</m:t>
        </m:r>
      </m:oMath>
      <w:r w:rsidR="00645FE5">
        <w:t xml:space="preserve"> from the position of </w:t>
      </w:r>
      <m:oMath>
        <m:r>
          <w:rPr>
            <w:rFonts w:ascii="Cambria Math" w:hAnsi="Cambria Math"/>
          </w:rPr>
          <m:t>i</m:t>
        </m:r>
      </m:oMath>
      <w:r w:rsidR="00645FE5">
        <w:t xml:space="preserve"> in the absence of any motor noise</w:t>
      </w:r>
      <w:r w:rsidR="00C37F5C">
        <w:t xml:space="preserve"> is</w:t>
      </w:r>
      <w:r w:rsidR="007A1787">
        <w:t>:</w:t>
      </w:r>
    </w:p>
    <w:p w14:paraId="595DDB9D" w14:textId="77777777" w:rsidR="000E3752" w:rsidRPr="00CF0EC1" w:rsidRDefault="000E3752" w:rsidP="009959A9">
      <w:pPr>
        <w:tabs>
          <w:tab w:val="right" w:pos="7920"/>
        </w:tabs>
      </w:pPr>
    </w:p>
    <w:p w14:paraId="685DC605" w14:textId="254A2B94" w:rsidR="007A1787" w:rsidRDefault="009959A9" w:rsidP="009959A9">
      <w:pPr>
        <w:tabs>
          <w:tab w:val="right" w:pos="7920"/>
        </w:tabs>
      </w:pPr>
      <m:oMath>
        <m:r>
          <w:rPr>
            <w:rFonts w:ascii="Cambria Math" w:hAnsi="Cambria Math"/>
          </w:rPr>
          <m:t>E[</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v</m:t>
            </m:r>
          </m:e>
        </m:d>
        <m:r>
          <w:rPr>
            <w:rFonts w:ascii="Cambria Math" w:hAnsi="Cambria Math"/>
          </w:rPr>
          <m:t>]=</m:t>
        </m:r>
        <m:r>
          <w:rPr>
            <w:rFonts w:ascii="Cambria Math" w:hAnsi="Cambria Math" w:hint="eastAsia"/>
          </w:rPr>
          <m:t>∫</m:t>
        </m:r>
        <m:r>
          <w:rPr>
            <w:rFonts w:ascii="Cambria Math" w:hAnsi="Cambria Math"/>
          </w:rPr>
          <m:t>a</m:t>
        </m:r>
        <m:d>
          <m:dPr>
            <m:ctrlPr>
              <w:rPr>
                <w:rFonts w:ascii="Cambria Math" w:hAnsi="Cambria Math"/>
                <w:i/>
              </w:rPr>
            </m:ctrlPr>
          </m:dPr>
          <m:e>
            <m:r>
              <w:rPr>
                <w:rFonts w:ascii="Cambria Math" w:hAnsi="Cambria Math"/>
              </w:rPr>
              <m:t>u+v</m:t>
            </m:r>
          </m:e>
        </m:d>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(u)du</m:t>
        </m:r>
      </m:oMath>
      <w:r>
        <w:tab/>
        <w:t>(9)</w:t>
      </w:r>
    </w:p>
    <w:p w14:paraId="79370754" w14:textId="77777777" w:rsidR="000E3752" w:rsidRDefault="000E3752" w:rsidP="009959A9">
      <w:pPr>
        <w:tabs>
          <w:tab w:val="right" w:pos="7920"/>
        </w:tabs>
      </w:pPr>
    </w:p>
    <w:p w14:paraId="4F21173A" w14:textId="6E33523D" w:rsidR="000E3752" w:rsidRDefault="00C37F5C" w:rsidP="009959A9">
      <w:pPr>
        <w:tabs>
          <w:tab w:val="right" w:pos="7920"/>
        </w:tabs>
      </w:pPr>
      <w:r>
        <w:lastRenderedPageBreak/>
        <w:t xml:space="preserve">For now, we assume that (9) is implicitly known by each neural point </w:t>
      </w:r>
      <m:oMath>
        <m:r>
          <w:rPr>
            <w:rFonts w:ascii="Cambria Math" w:hAnsi="Cambria Math"/>
          </w:rPr>
          <m:t>i</m:t>
        </m:r>
      </m:oMath>
      <w:r>
        <w:t xml:space="preserve">. </w:t>
      </w:r>
      <w:r w:rsidR="000E3752">
        <w:t xml:space="preserve">The expected acuity when </w:t>
      </w:r>
      <m:oMath>
        <m:r>
          <w:rPr>
            <w:rFonts w:ascii="Cambria Math" w:hAnsi="Cambria Math"/>
          </w:rPr>
          <m:t>i</m:t>
        </m:r>
      </m:oMath>
      <w:r w:rsidR="000E3752">
        <w:t xml:space="preserve"> is targeted with a saccade of amplitude </w:t>
      </w:r>
      <m:oMath>
        <m:r>
          <w:rPr>
            <w:rFonts w:ascii="Cambria Math" w:hAnsi="Cambria Math"/>
          </w:rPr>
          <m:t>l</m:t>
        </m:r>
      </m:oMath>
      <w:r w:rsidR="000E3752">
        <w:t xml:space="preserve"> is</w:t>
      </w:r>
      <w:r w:rsidR="00645FE5">
        <w:t xml:space="preserve"> therefore</w:t>
      </w:r>
      <w:r>
        <w:t xml:space="preserve"> a </w:t>
      </w:r>
      <w:r w:rsidR="00B56B63">
        <w:t>cross correlation</w:t>
      </w:r>
      <w:r>
        <w:t xml:space="preserve"> between (9) and </w:t>
      </w:r>
      <w:r w:rsidR="00B56B63">
        <w:t>a Gaussian density describing the motor noise:</w:t>
      </w:r>
    </w:p>
    <w:p w14:paraId="1CF3C9AB" w14:textId="77777777" w:rsidR="000E3752" w:rsidRDefault="000E3752" w:rsidP="009959A9">
      <w:pPr>
        <w:tabs>
          <w:tab w:val="right" w:pos="7920"/>
        </w:tabs>
      </w:pPr>
    </w:p>
    <w:p w14:paraId="1A78753A" w14:textId="2EBF6155" w:rsidR="00C00CEC" w:rsidRDefault="00C00CEC" w:rsidP="00C00CEC">
      <w:pPr>
        <w:tabs>
          <w:tab w:val="right" w:pos="7920"/>
        </w:tabs>
      </w:p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m:t>
        </m:r>
        <m:r>
          <w:rPr>
            <w:rFonts w:ascii="Cambria Math" w:hAnsi="Cambria Math" w:hint="eastAsia"/>
          </w:rPr>
          <m:t>∫</m:t>
        </m:r>
        <m:r>
          <w:rPr>
            <w:rFonts w:ascii="Cambria Math" w:hAnsi="Cambria Math"/>
          </w:rPr>
          <m:t>E</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v</m:t>
                </m:r>
              </m:e>
            </m:d>
          </m:e>
        </m:d>
        <m:r>
          <w:rPr>
            <w:rFonts w:ascii="Cambria Math" w:hAnsi="Cambria Math"/>
          </w:rPr>
          <m:t>ϕ</m:t>
        </m:r>
        <m:d>
          <m:dPr>
            <m:ctrlPr>
              <w:rPr>
                <w:rFonts w:ascii="Cambria Math" w:hAnsi="Cambria Math"/>
                <w:i/>
              </w:rPr>
            </m:ctrlPr>
          </m:dPr>
          <m:e>
            <m:r>
              <w:rPr>
                <w:rFonts w:ascii="Cambria Math" w:hAnsi="Cambria Math"/>
              </w:rPr>
              <m:t>v;0,</m:t>
            </m:r>
            <m:sSup>
              <m:sSupPr>
                <m:ctrlPr>
                  <w:rPr>
                    <w:rFonts w:ascii="Cambria Math" w:hAnsi="Cambria Math"/>
                    <w:i/>
                  </w:rPr>
                </m:ctrlPr>
              </m:sSupPr>
              <m:e>
                <m:r>
                  <w:rPr>
                    <w:rFonts w:ascii="Cambria Math" w:hAnsi="Cambria Math"/>
                  </w:rPr>
                  <m:t>l</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e>
        </m:d>
        <m:r>
          <w:rPr>
            <w:rFonts w:ascii="Cambria Math" w:hAnsi="Cambria Math"/>
          </w:rPr>
          <m:t>dv=</m:t>
        </m:r>
        <m:r>
          <w:rPr>
            <w:rFonts w:ascii="Cambria Math" w:hAnsi="Cambria Math" w:hint="eastAsia"/>
          </w:rPr>
          <m:t>∬</m:t>
        </m:r>
        <m:r>
          <w:rPr>
            <w:rFonts w:ascii="Cambria Math" w:hAnsi="Cambria Math"/>
          </w:rPr>
          <m:t>a</m:t>
        </m:r>
        <m:d>
          <m:dPr>
            <m:ctrlPr>
              <w:rPr>
                <w:rFonts w:ascii="Cambria Math" w:hAnsi="Cambria Math"/>
                <w:i/>
              </w:rPr>
            </m:ctrlPr>
          </m:dPr>
          <m:e>
            <m:r>
              <w:rPr>
                <w:rFonts w:ascii="Cambria Math" w:hAnsi="Cambria Math"/>
              </w:rPr>
              <m:t>u+v</m:t>
            </m:r>
          </m:e>
        </m:d>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(u)ϕ</m:t>
        </m:r>
        <m:d>
          <m:dPr>
            <m:ctrlPr>
              <w:rPr>
                <w:rFonts w:ascii="Cambria Math" w:hAnsi="Cambria Math"/>
                <w:i/>
              </w:rPr>
            </m:ctrlPr>
          </m:dPr>
          <m:e>
            <m:r>
              <w:rPr>
                <w:rFonts w:ascii="Cambria Math" w:hAnsi="Cambria Math"/>
              </w:rPr>
              <m:t>v;0,</m:t>
            </m:r>
            <m:sSup>
              <m:sSupPr>
                <m:ctrlPr>
                  <w:rPr>
                    <w:rFonts w:ascii="Cambria Math" w:hAnsi="Cambria Math"/>
                    <w:i/>
                  </w:rPr>
                </m:ctrlPr>
              </m:sSupPr>
              <m:e>
                <m:r>
                  <w:rPr>
                    <w:rFonts w:ascii="Cambria Math" w:hAnsi="Cambria Math"/>
                  </w:rPr>
                  <m:t>l</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e>
        </m:d>
        <m:r>
          <w:rPr>
            <w:rFonts w:ascii="Cambria Math" w:hAnsi="Cambria Math"/>
          </w:rPr>
          <m:t>dudv</m:t>
        </m:r>
      </m:oMath>
      <w:r>
        <w:tab/>
        <w:t>(10)</w:t>
      </w:r>
    </w:p>
    <w:p w14:paraId="41DEC6AB" w14:textId="77777777" w:rsidR="00C00CEC" w:rsidRDefault="00C00CEC" w:rsidP="009959A9">
      <w:pPr>
        <w:tabs>
          <w:tab w:val="right" w:pos="7920"/>
        </w:tabs>
      </w:pPr>
    </w:p>
    <w:p w14:paraId="7B86485C" w14:textId="77777777" w:rsidR="00372C35" w:rsidRPr="003A4F9A" w:rsidRDefault="00372C35" w:rsidP="00533624">
      <w:pPr>
        <w:tabs>
          <w:tab w:val="right" w:pos="7920"/>
        </w:tabs>
      </w:pPr>
    </w:p>
    <w:p w14:paraId="51D0E181" w14:textId="1111AFD0" w:rsidR="006B12DA" w:rsidRDefault="006B12DA" w:rsidP="00533624">
      <w:pPr>
        <w:tabs>
          <w:tab w:val="right" w:pos="7920"/>
        </w:tabs>
        <w:rPr>
          <w:b/>
        </w:rPr>
      </w:pPr>
      <w:r>
        <w:rPr>
          <w:b/>
        </w:rPr>
        <w:t>The effect of the scotoma</w:t>
      </w:r>
    </w:p>
    <w:p w14:paraId="6E927901" w14:textId="09BED705" w:rsidR="006B12DA" w:rsidRDefault="001B5EB9" w:rsidP="00533624">
      <w:pPr>
        <w:tabs>
          <w:tab w:val="right" w:pos="7920"/>
        </w:tabs>
      </w:pPr>
      <w:r>
        <w:t xml:space="preserve">The saccade target can be in the scotoma and thus disappears. </w:t>
      </w:r>
      <w:r w:rsidR="008C0CC3">
        <w:t xml:space="preserve">In this case,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8C0CC3">
        <w:t xml:space="preserve"> is undefined. </w:t>
      </w:r>
      <w:commentRangeStart w:id="42"/>
      <w:r w:rsidR="00B608D0">
        <w:t xml:space="preserve">The posterior density can be computed by integrating (marginalizing) </w:t>
      </w:r>
      <w:proofErr w:type="gramStart"/>
      <m:oMath>
        <m:r>
          <w:rPr>
            <w:rFonts w:ascii="Cambria Math" w:hAnsi="Cambria Math"/>
          </w:rPr>
          <m:t>f(</m:t>
        </m:r>
        <w:proofErr w:type="gramEnd"/>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822225">
        <w:t xml:space="preserve"> of (7) over a uniform di</w:t>
      </w:r>
      <w:proofErr w:type="spellStart"/>
      <w:r w:rsidR="00822225">
        <w:t>stribution</w:t>
      </w:r>
      <w:proofErr w:type="spellEnd"/>
      <w:r w:rsidR="00822225">
        <w:t xml:space="preserve"> of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822225">
        <w:t xml:space="preserve"> what are consistent with</w:t>
      </w:r>
      <w:r w:rsidR="008C0CC3">
        <w:t xml:space="preserve"> target </w:t>
      </w:r>
      <w:r w:rsidR="00822225">
        <w:t>being in the scotoma after the saccade</w:t>
      </w:r>
      <w:commentRangeEnd w:id="42"/>
      <w:r w:rsidR="008C0CC3">
        <w:rPr>
          <w:rStyle w:val="CommentReference"/>
        </w:rPr>
        <w:commentReference w:id="42"/>
      </w:r>
      <w:r w:rsidR="00822225">
        <w:t>.</w:t>
      </w:r>
    </w:p>
    <w:p w14:paraId="7AA8EF03" w14:textId="77777777" w:rsidR="00333C0E" w:rsidRDefault="00333C0E" w:rsidP="00533624">
      <w:pPr>
        <w:tabs>
          <w:tab w:val="right" w:pos="7920"/>
        </w:tabs>
      </w:pPr>
    </w:p>
    <w:p w14:paraId="584F6CE2" w14:textId="77777777" w:rsidR="00333C0E" w:rsidRDefault="00333C0E" w:rsidP="00333C0E">
      <w:pPr>
        <w:tabs>
          <w:tab w:val="right" w:pos="7920"/>
        </w:tabs>
        <w:rPr>
          <w:b/>
        </w:rPr>
      </w:pPr>
      <w:r w:rsidRPr="00333C0E">
        <w:rPr>
          <w:b/>
        </w:rPr>
        <w:t>The forgetful function</w:t>
      </w:r>
    </w:p>
    <w:p w14:paraId="731734E7" w14:textId="7ADC9078" w:rsidR="00333C0E" w:rsidRDefault="00333C0E" w:rsidP="00333C0E">
      <w:pPr>
        <w:tabs>
          <w:tab w:val="right" w:pos="7920"/>
        </w:tabs>
      </w:pPr>
      <w:r w:rsidRPr="00333C0E">
        <w:t xml:space="preserve">After each saccade, the prior probabilities </w:t>
      </w:r>
      <w:r w:rsidR="00552273">
        <w:t xml:space="preserve">associated with neural points </w:t>
      </w:r>
      <m:oMath>
        <m:r>
          <w:rPr>
            <w:rFonts w:ascii="Cambria Math" w:hAnsi="Cambria Math"/>
          </w:rPr>
          <m:t>i</m:t>
        </m:r>
      </m:oMath>
      <w:r w:rsidR="00552273">
        <w:t xml:space="preserve"> and </w:t>
      </w:r>
      <m:oMath>
        <m:r>
          <w:rPr>
            <w:rFonts w:ascii="Cambria Math" w:hAnsi="Cambria Math"/>
          </w:rPr>
          <m:t>j</m:t>
        </m:r>
      </m:oMath>
      <w:r w:rsidR="00552273">
        <w:t xml:space="preserve"> become sharper, </w:t>
      </w:r>
      <w:r w:rsidRPr="00333C0E">
        <w:t>using equation (7’). However, if a retinal locus is not use</w:t>
      </w:r>
      <w:r w:rsidR="000E7CBB">
        <w:t>d</w:t>
      </w:r>
      <w:r w:rsidRPr="00333C0E">
        <w:t xml:space="preserve"> in</w:t>
      </w:r>
      <w:r>
        <w:t xml:space="preserve"> performing</w:t>
      </w:r>
      <w:r w:rsidRPr="00333C0E">
        <w:t xml:space="preserve"> the following saccade</w:t>
      </w:r>
      <w:r w:rsidR="000E7CBB">
        <w:t>s</w:t>
      </w:r>
      <w:r w:rsidRPr="00333C0E">
        <w:t xml:space="preserve">, there should be a mechanism by which the </w:t>
      </w:r>
      <w:r w:rsidR="000E7CBB">
        <w:t xml:space="preserve">prior </w:t>
      </w:r>
      <w:r w:rsidR="000E7CBB" w:rsidRPr="00333C0E">
        <w:t>probabil</w:t>
      </w:r>
      <w:r w:rsidR="000E7CBB">
        <w:t>ity</w:t>
      </w:r>
      <w:r w:rsidR="000E7CBB" w:rsidRPr="00333C0E">
        <w:t xml:space="preserve"> </w:t>
      </w:r>
      <w:r w:rsidR="000E7CBB">
        <w:t xml:space="preserve">distributions return back to the initial distributions.  </w:t>
      </w:r>
      <w:r w:rsidRPr="00333C0E">
        <w:t>In other words, we need a</w:t>
      </w:r>
      <w:r>
        <w:t xml:space="preserve"> forgetful </w:t>
      </w:r>
      <w:proofErr w:type="gramStart"/>
      <w:r>
        <w:t>function which</w:t>
      </w:r>
      <w:proofErr w:type="gramEnd"/>
      <w:r>
        <w:t xml:space="preserve"> slows down the learning process. </w:t>
      </w:r>
    </w:p>
    <w:p w14:paraId="1697FD22" w14:textId="1C93761E" w:rsidR="00F42B7A" w:rsidRDefault="002F4DED" w:rsidP="00333C0E">
      <w:pPr>
        <w:tabs>
          <w:tab w:val="right" w:pos="7920"/>
        </w:tabs>
        <w:rPr>
          <w:rFonts w:ascii="Cambria Math" w:hAnsi="Cambria Math"/>
        </w:rPr>
      </w:pPr>
      <w:r>
        <w:t xml:space="preserve">If we define precision </w:t>
      </w:r>
      <w:commentRangeStart w:id="43"/>
      <w:r>
        <w:t>(</w:t>
      </w:r>
      <w:r>
        <w:rPr>
          <w:rFonts w:ascii="Cambria Math" w:hAnsi="Cambria Math"/>
        </w:rPr>
        <w:t>κ</w:t>
      </w:r>
      <w:r>
        <w:t xml:space="preserve">) </w:t>
      </w:r>
      <w:commentRangeEnd w:id="43"/>
      <w:r w:rsidR="00705B0A">
        <w:rPr>
          <w:rStyle w:val="CommentReference"/>
        </w:rPr>
        <w:commentReference w:id="43"/>
      </w:r>
      <w:r>
        <w:t>as 1/</w:t>
      </w:r>
      <w:r>
        <w:rPr>
          <w:rFonts w:ascii="Cambria Math" w:hAnsi="Cambria Math"/>
        </w:rPr>
        <w:t>σ</w:t>
      </w:r>
      <w:r w:rsidR="00F42B7A">
        <w:rPr>
          <w:rFonts w:ascii="Cambria Math" w:hAnsi="Cambria Math"/>
        </w:rPr>
        <w:t xml:space="preserve">, the precision will decrease with time given the following equation: </w:t>
      </w:r>
    </w:p>
    <w:p w14:paraId="1EF18E07" w14:textId="35243E53" w:rsidR="00F42B7A" w:rsidRDefault="00F42B7A" w:rsidP="00F42B7A">
      <w:pPr>
        <w:pStyle w:val="MTDisplayEquation"/>
      </w:pPr>
      <w:r>
        <w:tab/>
      </w:r>
      <w:r w:rsidR="006464C3">
        <w:rPr>
          <w:position w:val="-12"/>
        </w:rPr>
        <w:pict w14:anchorId="12142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65pt;height:26.85pt">
            <v:imagedata r:id="rId6" o:title=""/>
          </v:shape>
        </w:pict>
      </w:r>
      <w:r>
        <w:t xml:space="preserve"> </w:t>
      </w:r>
      <w:r>
        <w:tab/>
        <w:t>(</w:t>
      </w:r>
      <w:r w:rsidR="007767B5">
        <w:t>11</w:t>
      </w:r>
      <w:r>
        <w:t>)</w:t>
      </w:r>
    </w:p>
    <w:p w14:paraId="451751AA" w14:textId="77777777" w:rsidR="00E016C5" w:rsidRDefault="00693377" w:rsidP="00333C0E">
      <w:pPr>
        <w:tabs>
          <w:tab w:val="right" w:pos="7920"/>
        </w:tabs>
        <w:rPr>
          <w:rFonts w:ascii="Cambria Math" w:hAnsi="Cambria Math"/>
        </w:rPr>
      </w:pPr>
      <w:r>
        <w:rPr>
          <w:rFonts w:ascii="Cambria Math" w:hAnsi="Cambria Math"/>
        </w:rPr>
        <w:t xml:space="preserve">Where τ is the time constant for precision decay. </w:t>
      </w:r>
      <w:r w:rsidR="00D14A62">
        <w:rPr>
          <w:rFonts w:ascii="Cambria Math" w:hAnsi="Cambria Math"/>
        </w:rPr>
        <w:t>A big τ</w:t>
      </w:r>
      <w:r w:rsidR="00C81279">
        <w:rPr>
          <w:rFonts w:ascii="Cambria Math" w:hAnsi="Cambria Math"/>
        </w:rPr>
        <w:t xml:space="preserve"> means there </w:t>
      </w:r>
      <w:proofErr w:type="gramStart"/>
      <w:r w:rsidR="00C81279">
        <w:rPr>
          <w:rFonts w:ascii="Cambria Math" w:hAnsi="Cambria Math"/>
        </w:rPr>
        <w:t>is</w:t>
      </w:r>
      <w:proofErr w:type="gramEnd"/>
      <w:r w:rsidR="00C81279">
        <w:rPr>
          <w:rFonts w:ascii="Cambria Math" w:hAnsi="Cambria Math"/>
        </w:rPr>
        <w:t xml:space="preserve"> no forgetting and a small τ means</w:t>
      </w:r>
      <w:r w:rsidR="00705ACB">
        <w:rPr>
          <w:rFonts w:ascii="Cambria Math" w:hAnsi="Cambria Math"/>
        </w:rPr>
        <w:t xml:space="preserve"> complete forgetting (</w:t>
      </w:r>
      <w:r w:rsidR="00C81279">
        <w:rPr>
          <w:rFonts w:ascii="Cambria Math" w:hAnsi="Cambria Math"/>
        </w:rPr>
        <w:t xml:space="preserve">on every trials, </w:t>
      </w:r>
      <w:r w:rsidR="00B97A00">
        <w:rPr>
          <w:rFonts w:ascii="Cambria Math" w:hAnsi="Cambria Math"/>
        </w:rPr>
        <w:t xml:space="preserve">κ </w:t>
      </w:r>
      <w:r w:rsidR="00C81279">
        <w:rPr>
          <w:rFonts w:ascii="Cambria Math" w:hAnsi="Cambria Math"/>
        </w:rPr>
        <w:t xml:space="preserve">values are set to the </w:t>
      </w:r>
      <w:r w:rsidR="008A71C8">
        <w:rPr>
          <w:rFonts w:ascii="Cambria Math" w:hAnsi="Cambria Math"/>
        </w:rPr>
        <w:t>initial</w:t>
      </w:r>
      <w:r w:rsidR="00C81279">
        <w:rPr>
          <w:rFonts w:ascii="Cambria Math" w:hAnsi="Cambria Math"/>
        </w:rPr>
        <w:t xml:space="preserve"> values.</w:t>
      </w:r>
      <w:r w:rsidR="00705ACB">
        <w:rPr>
          <w:rFonts w:ascii="Cambria Math" w:hAnsi="Cambria Math"/>
        </w:rPr>
        <w:t>)</w:t>
      </w:r>
    </w:p>
    <w:p w14:paraId="0CCE2725" w14:textId="77777777" w:rsidR="00E016C5" w:rsidRDefault="00E016C5" w:rsidP="00333C0E">
      <w:pPr>
        <w:tabs>
          <w:tab w:val="right" w:pos="7920"/>
        </w:tabs>
        <w:rPr>
          <w:rFonts w:ascii="Cambria Math" w:hAnsi="Cambria Math"/>
        </w:rPr>
      </w:pPr>
    </w:p>
    <w:p w14:paraId="23A94D93" w14:textId="7A9F4666" w:rsidR="00F42B7A" w:rsidRPr="00CF0EC1" w:rsidRDefault="00E016C5" w:rsidP="00333C0E">
      <w:pPr>
        <w:tabs>
          <w:tab w:val="right" w:pos="7920"/>
        </w:tabs>
      </w:pPr>
      <w:r>
        <w:rPr>
          <w:rFonts w:ascii="Cambria Math" w:hAnsi="Cambria Math"/>
        </w:rPr>
        <w:t xml:space="preserve">Similarly, we can apply the </w:t>
      </w:r>
      <w:r w:rsidR="00663C95">
        <w:rPr>
          <w:rFonts w:ascii="Cambria Math" w:hAnsi="Cambria Math"/>
        </w:rPr>
        <w:t>forgetful</w:t>
      </w:r>
      <w:r>
        <w:rPr>
          <w:rFonts w:ascii="Cambria Math" w:hAnsi="Cambria Math"/>
        </w:rPr>
        <w:t xml:space="preserve"> function to the mean va</w:t>
      </w:r>
      <w:r w:rsidR="00663C95">
        <w:rPr>
          <w:rFonts w:ascii="Cambria Math" w:hAnsi="Cambria Math"/>
        </w:rPr>
        <w:t xml:space="preserve">lues of the prior probabilities by </w:t>
      </w:r>
      <w:proofErr w:type="gramStart"/>
      <w:r w:rsidR="00180038">
        <w:rPr>
          <w:rFonts w:ascii="Cambria Math" w:hAnsi="Cambria Math"/>
        </w:rPr>
        <w:t>defining</w:t>
      </w:r>
      <w:r w:rsidR="00663C95">
        <w:rPr>
          <w:rFonts w:ascii="Cambria Math" w:hAnsi="Cambria Math"/>
        </w:rPr>
        <w:t xml:space="preserve"> </w:t>
      </w:r>
      <w:r>
        <w:rPr>
          <w:rFonts w:ascii="Cambria Math" w:hAnsi="Cambria Math"/>
        </w:rPr>
        <w:t xml:space="preserve"> </w:t>
      </w:r>
      <w:r w:rsidR="00663C95">
        <w:rPr>
          <w:rFonts w:ascii="Cambria Math" w:hAnsi="Cambria Math"/>
        </w:rPr>
        <w:t>κ</w:t>
      </w:r>
      <w:proofErr w:type="gramEnd"/>
      <w:r w:rsidR="00663C95">
        <w:rPr>
          <w:rFonts w:ascii="Cambria Math" w:hAnsi="Cambria Math"/>
        </w:rPr>
        <w:t xml:space="preserve"> as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242FC4">
        <w:rPr>
          <w:rFonts w:ascii="Cambria Math" w:hAnsi="Cambria Math"/>
        </w:rPr>
        <w:t>.</w:t>
      </w:r>
    </w:p>
    <w:sectPr w:rsidR="00F42B7A" w:rsidRPr="00CF0EC1" w:rsidSect="00752C60">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 w:author="Bosco Tjan" w:date="2015-04-07T07:51:00Z" w:initials="BT">
    <w:p w14:paraId="39173772" w14:textId="57DBA5E2" w:rsidR="008848A6" w:rsidRDefault="008848A6">
      <w:pPr>
        <w:pStyle w:val="CommentText"/>
      </w:pPr>
      <w:r>
        <w:rPr>
          <w:rStyle w:val="CommentReference"/>
        </w:rPr>
        <w:annotationRef/>
      </w:r>
      <w:r>
        <w:t>This assumes the visual system knows the true location of the scotoma, which may be assumed to be the case when the scotoma is visible. However, even in this case, the scotoma is only known up to the uncertainty of retinal position of the neural points.</w:t>
      </w:r>
    </w:p>
  </w:comment>
  <w:comment w:id="43" w:author="Bosco Tjan" w:date="2015-04-07T07:58:00Z" w:initials="BT">
    <w:p w14:paraId="5AE9D747" w14:textId="52DDE519" w:rsidR="008848A6" w:rsidRDefault="008848A6">
      <w:pPr>
        <w:pStyle w:val="CommentText"/>
      </w:pPr>
      <w:r>
        <w:rPr>
          <w:rStyle w:val="CommentReference"/>
        </w:rPr>
        <w:annotationRef/>
      </w:r>
      <w:r>
        <w:t>Need to relate k to the specific part of the formula for the prior.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173772" w15:done="0"/>
  <w15:commentEx w15:paraId="5AE9D74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lga Mazyar">
    <w15:presenceInfo w15:providerId="AD" w15:userId="S-1-5-21-3219880125-777411061-2701532866-22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embedSystemFonts/>
  <w:proofState w:spelling="clean" w:grammar="clean"/>
  <w:revisionView w:markup="0"/>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F20"/>
    <w:rsid w:val="00011127"/>
    <w:rsid w:val="00047C6B"/>
    <w:rsid w:val="00067120"/>
    <w:rsid w:val="000A3A94"/>
    <w:rsid w:val="000B59E5"/>
    <w:rsid w:val="000E3752"/>
    <w:rsid w:val="000E7CBB"/>
    <w:rsid w:val="000F0577"/>
    <w:rsid w:val="000F5367"/>
    <w:rsid w:val="0013478F"/>
    <w:rsid w:val="001413A4"/>
    <w:rsid w:val="00180038"/>
    <w:rsid w:val="001A2385"/>
    <w:rsid w:val="001B042C"/>
    <w:rsid w:val="001B1071"/>
    <w:rsid w:val="001B5EB9"/>
    <w:rsid w:val="001C237E"/>
    <w:rsid w:val="001C388B"/>
    <w:rsid w:val="002216AF"/>
    <w:rsid w:val="00237DB5"/>
    <w:rsid w:val="00241BD3"/>
    <w:rsid w:val="00242FC4"/>
    <w:rsid w:val="002A28A1"/>
    <w:rsid w:val="002A47E0"/>
    <w:rsid w:val="002D173E"/>
    <w:rsid w:val="002E4358"/>
    <w:rsid w:val="002F4A36"/>
    <w:rsid w:val="002F4DED"/>
    <w:rsid w:val="0030072E"/>
    <w:rsid w:val="00322DBE"/>
    <w:rsid w:val="00333C0E"/>
    <w:rsid w:val="00336A59"/>
    <w:rsid w:val="00372C35"/>
    <w:rsid w:val="0038192A"/>
    <w:rsid w:val="003A244E"/>
    <w:rsid w:val="003A4F9A"/>
    <w:rsid w:val="003B1686"/>
    <w:rsid w:val="003C248B"/>
    <w:rsid w:val="003F19FA"/>
    <w:rsid w:val="00411760"/>
    <w:rsid w:val="0041448B"/>
    <w:rsid w:val="00490B6A"/>
    <w:rsid w:val="00497537"/>
    <w:rsid w:val="004A59EE"/>
    <w:rsid w:val="004D6CC5"/>
    <w:rsid w:val="004F46C0"/>
    <w:rsid w:val="00527D47"/>
    <w:rsid w:val="00533624"/>
    <w:rsid w:val="00552273"/>
    <w:rsid w:val="00562F20"/>
    <w:rsid w:val="005643AA"/>
    <w:rsid w:val="00573D68"/>
    <w:rsid w:val="005769D5"/>
    <w:rsid w:val="00577DB9"/>
    <w:rsid w:val="005D3959"/>
    <w:rsid w:val="005E6812"/>
    <w:rsid w:val="0063739A"/>
    <w:rsid w:val="00645FE5"/>
    <w:rsid w:val="006464C3"/>
    <w:rsid w:val="006466BD"/>
    <w:rsid w:val="00650D9C"/>
    <w:rsid w:val="00663C95"/>
    <w:rsid w:val="006928EC"/>
    <w:rsid w:val="00693377"/>
    <w:rsid w:val="006A2BE3"/>
    <w:rsid w:val="006B12DA"/>
    <w:rsid w:val="006B6B30"/>
    <w:rsid w:val="00705ACB"/>
    <w:rsid w:val="00705B0A"/>
    <w:rsid w:val="007425A1"/>
    <w:rsid w:val="00752C60"/>
    <w:rsid w:val="007659BC"/>
    <w:rsid w:val="00774AFB"/>
    <w:rsid w:val="007767B5"/>
    <w:rsid w:val="00776E1C"/>
    <w:rsid w:val="007A1787"/>
    <w:rsid w:val="007B03E4"/>
    <w:rsid w:val="007D52FD"/>
    <w:rsid w:val="00822225"/>
    <w:rsid w:val="008529C4"/>
    <w:rsid w:val="0085543E"/>
    <w:rsid w:val="008677F3"/>
    <w:rsid w:val="008848A6"/>
    <w:rsid w:val="008871C0"/>
    <w:rsid w:val="00893384"/>
    <w:rsid w:val="00894C2D"/>
    <w:rsid w:val="008A71C8"/>
    <w:rsid w:val="008B09F3"/>
    <w:rsid w:val="008B5F22"/>
    <w:rsid w:val="008C0CC3"/>
    <w:rsid w:val="008C13D6"/>
    <w:rsid w:val="008D7286"/>
    <w:rsid w:val="008E0670"/>
    <w:rsid w:val="008F11B6"/>
    <w:rsid w:val="008F2E87"/>
    <w:rsid w:val="00917A8B"/>
    <w:rsid w:val="00931C5E"/>
    <w:rsid w:val="00986A64"/>
    <w:rsid w:val="009959A9"/>
    <w:rsid w:val="009D42D5"/>
    <w:rsid w:val="009F200A"/>
    <w:rsid w:val="009F3D39"/>
    <w:rsid w:val="009F4E6C"/>
    <w:rsid w:val="00A30B8A"/>
    <w:rsid w:val="00A3325B"/>
    <w:rsid w:val="00A40BEB"/>
    <w:rsid w:val="00A504DB"/>
    <w:rsid w:val="00A51D64"/>
    <w:rsid w:val="00A66D93"/>
    <w:rsid w:val="00A84245"/>
    <w:rsid w:val="00AB32FD"/>
    <w:rsid w:val="00AE7841"/>
    <w:rsid w:val="00AF48C8"/>
    <w:rsid w:val="00AF6F37"/>
    <w:rsid w:val="00B04274"/>
    <w:rsid w:val="00B104DD"/>
    <w:rsid w:val="00B1272C"/>
    <w:rsid w:val="00B30971"/>
    <w:rsid w:val="00B3162B"/>
    <w:rsid w:val="00B56B63"/>
    <w:rsid w:val="00B57F10"/>
    <w:rsid w:val="00B608D0"/>
    <w:rsid w:val="00B66764"/>
    <w:rsid w:val="00B858A8"/>
    <w:rsid w:val="00B929E7"/>
    <w:rsid w:val="00B935EE"/>
    <w:rsid w:val="00B97A00"/>
    <w:rsid w:val="00BD18DF"/>
    <w:rsid w:val="00C00CEC"/>
    <w:rsid w:val="00C112FD"/>
    <w:rsid w:val="00C273CD"/>
    <w:rsid w:val="00C318D8"/>
    <w:rsid w:val="00C37F5C"/>
    <w:rsid w:val="00C41823"/>
    <w:rsid w:val="00C72AB8"/>
    <w:rsid w:val="00C80ED8"/>
    <w:rsid w:val="00C81279"/>
    <w:rsid w:val="00C843FA"/>
    <w:rsid w:val="00C867CC"/>
    <w:rsid w:val="00C92C8A"/>
    <w:rsid w:val="00CC357E"/>
    <w:rsid w:val="00CD182C"/>
    <w:rsid w:val="00CF0EC1"/>
    <w:rsid w:val="00CF15C4"/>
    <w:rsid w:val="00D00538"/>
    <w:rsid w:val="00D0366E"/>
    <w:rsid w:val="00D14A62"/>
    <w:rsid w:val="00D666F0"/>
    <w:rsid w:val="00D71E8C"/>
    <w:rsid w:val="00D84BA7"/>
    <w:rsid w:val="00D87147"/>
    <w:rsid w:val="00D87EC9"/>
    <w:rsid w:val="00DC000E"/>
    <w:rsid w:val="00DD4BD0"/>
    <w:rsid w:val="00DF7394"/>
    <w:rsid w:val="00E016C5"/>
    <w:rsid w:val="00E10A90"/>
    <w:rsid w:val="00EA791B"/>
    <w:rsid w:val="00EB4FA8"/>
    <w:rsid w:val="00ED74D6"/>
    <w:rsid w:val="00EE62C7"/>
    <w:rsid w:val="00F00E6B"/>
    <w:rsid w:val="00F24A4A"/>
    <w:rsid w:val="00F42B7A"/>
    <w:rsid w:val="00F52CDD"/>
    <w:rsid w:val="00F70E3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oNotEmbedSmartTags/>
  <w:decimalSymbol w:val="."/>
  <w:listSeparator w:val=","/>
  <w14:docId w14:val="3E59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F20"/>
    <w:pPr>
      <w:spacing w:after="0"/>
    </w:pPr>
    <w:rPr>
      <w:rFonts w:ascii="Arial" w:eastAsia="MS Mincho" w:hAnsi="Arial"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2F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2F20"/>
    <w:rPr>
      <w:rFonts w:ascii="Lucida Grande" w:eastAsia="MS Mincho" w:hAnsi="Lucida Grande" w:cs="Lucida Grande"/>
      <w:sz w:val="18"/>
      <w:szCs w:val="18"/>
    </w:rPr>
  </w:style>
  <w:style w:type="character" w:styleId="PlaceholderText">
    <w:name w:val="Placeholder Text"/>
    <w:basedOn w:val="DefaultParagraphFont"/>
    <w:uiPriority w:val="99"/>
    <w:semiHidden/>
    <w:rsid w:val="00C318D8"/>
    <w:rPr>
      <w:color w:val="808080"/>
    </w:rPr>
  </w:style>
  <w:style w:type="paragraph" w:customStyle="1" w:styleId="MTDisplayEquation">
    <w:name w:val="MTDisplayEquation"/>
    <w:basedOn w:val="Normal"/>
    <w:next w:val="Normal"/>
    <w:link w:val="MTDisplayEquationChar"/>
    <w:rsid w:val="00F42B7A"/>
    <w:pPr>
      <w:tabs>
        <w:tab w:val="center" w:pos="4320"/>
        <w:tab w:val="right" w:pos="8640"/>
      </w:tabs>
    </w:pPr>
    <w:rPr>
      <w:rFonts w:ascii="Cambria Math" w:hAnsi="Cambria Math"/>
    </w:rPr>
  </w:style>
  <w:style w:type="character" w:customStyle="1" w:styleId="MTDisplayEquationChar">
    <w:name w:val="MTDisplayEquation Char"/>
    <w:basedOn w:val="DefaultParagraphFont"/>
    <w:link w:val="MTDisplayEquation"/>
    <w:rsid w:val="00F42B7A"/>
    <w:rPr>
      <w:rFonts w:ascii="Cambria Math" w:eastAsia="MS Mincho" w:hAnsi="Cambria Math" w:cs="Times New Roman"/>
      <w:sz w:val="22"/>
    </w:rPr>
  </w:style>
  <w:style w:type="character" w:styleId="CommentReference">
    <w:name w:val="annotation reference"/>
    <w:basedOn w:val="DefaultParagraphFont"/>
    <w:uiPriority w:val="99"/>
    <w:semiHidden/>
    <w:unhideWhenUsed/>
    <w:rsid w:val="002F4A36"/>
    <w:rPr>
      <w:sz w:val="18"/>
      <w:szCs w:val="18"/>
    </w:rPr>
  </w:style>
  <w:style w:type="paragraph" w:styleId="CommentText">
    <w:name w:val="annotation text"/>
    <w:basedOn w:val="Normal"/>
    <w:link w:val="CommentTextChar"/>
    <w:uiPriority w:val="99"/>
    <w:semiHidden/>
    <w:unhideWhenUsed/>
    <w:rsid w:val="002F4A36"/>
    <w:rPr>
      <w:sz w:val="24"/>
    </w:rPr>
  </w:style>
  <w:style w:type="character" w:customStyle="1" w:styleId="CommentTextChar">
    <w:name w:val="Comment Text Char"/>
    <w:basedOn w:val="DefaultParagraphFont"/>
    <w:link w:val="CommentText"/>
    <w:uiPriority w:val="99"/>
    <w:semiHidden/>
    <w:rsid w:val="002F4A36"/>
    <w:rPr>
      <w:rFonts w:ascii="Arial" w:eastAsia="MS Mincho" w:hAnsi="Arial" w:cs="Times New Roman"/>
    </w:rPr>
  </w:style>
  <w:style w:type="paragraph" w:styleId="CommentSubject">
    <w:name w:val="annotation subject"/>
    <w:basedOn w:val="CommentText"/>
    <w:next w:val="CommentText"/>
    <w:link w:val="CommentSubjectChar"/>
    <w:uiPriority w:val="99"/>
    <w:semiHidden/>
    <w:unhideWhenUsed/>
    <w:rsid w:val="002F4A36"/>
    <w:rPr>
      <w:b/>
      <w:bCs/>
      <w:sz w:val="20"/>
      <w:szCs w:val="20"/>
    </w:rPr>
  </w:style>
  <w:style w:type="character" w:customStyle="1" w:styleId="CommentSubjectChar">
    <w:name w:val="Comment Subject Char"/>
    <w:basedOn w:val="CommentTextChar"/>
    <w:link w:val="CommentSubject"/>
    <w:uiPriority w:val="99"/>
    <w:semiHidden/>
    <w:rsid w:val="002F4A36"/>
    <w:rPr>
      <w:rFonts w:ascii="Arial" w:eastAsia="MS Mincho" w:hAnsi="Arial"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F20"/>
    <w:pPr>
      <w:spacing w:after="0"/>
    </w:pPr>
    <w:rPr>
      <w:rFonts w:ascii="Arial" w:eastAsia="MS Mincho" w:hAnsi="Arial"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2F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2F20"/>
    <w:rPr>
      <w:rFonts w:ascii="Lucida Grande" w:eastAsia="MS Mincho" w:hAnsi="Lucida Grande" w:cs="Lucida Grande"/>
      <w:sz w:val="18"/>
      <w:szCs w:val="18"/>
    </w:rPr>
  </w:style>
  <w:style w:type="character" w:styleId="PlaceholderText">
    <w:name w:val="Placeholder Text"/>
    <w:basedOn w:val="DefaultParagraphFont"/>
    <w:uiPriority w:val="99"/>
    <w:semiHidden/>
    <w:rsid w:val="00C318D8"/>
    <w:rPr>
      <w:color w:val="808080"/>
    </w:rPr>
  </w:style>
  <w:style w:type="paragraph" w:customStyle="1" w:styleId="MTDisplayEquation">
    <w:name w:val="MTDisplayEquation"/>
    <w:basedOn w:val="Normal"/>
    <w:next w:val="Normal"/>
    <w:link w:val="MTDisplayEquationChar"/>
    <w:rsid w:val="00F42B7A"/>
    <w:pPr>
      <w:tabs>
        <w:tab w:val="center" w:pos="4320"/>
        <w:tab w:val="right" w:pos="8640"/>
      </w:tabs>
    </w:pPr>
    <w:rPr>
      <w:rFonts w:ascii="Cambria Math" w:hAnsi="Cambria Math"/>
    </w:rPr>
  </w:style>
  <w:style w:type="character" w:customStyle="1" w:styleId="MTDisplayEquationChar">
    <w:name w:val="MTDisplayEquation Char"/>
    <w:basedOn w:val="DefaultParagraphFont"/>
    <w:link w:val="MTDisplayEquation"/>
    <w:rsid w:val="00F42B7A"/>
    <w:rPr>
      <w:rFonts w:ascii="Cambria Math" w:eastAsia="MS Mincho" w:hAnsi="Cambria Math" w:cs="Times New Roman"/>
      <w:sz w:val="22"/>
    </w:rPr>
  </w:style>
  <w:style w:type="character" w:styleId="CommentReference">
    <w:name w:val="annotation reference"/>
    <w:basedOn w:val="DefaultParagraphFont"/>
    <w:uiPriority w:val="99"/>
    <w:semiHidden/>
    <w:unhideWhenUsed/>
    <w:rsid w:val="002F4A36"/>
    <w:rPr>
      <w:sz w:val="18"/>
      <w:szCs w:val="18"/>
    </w:rPr>
  </w:style>
  <w:style w:type="paragraph" w:styleId="CommentText">
    <w:name w:val="annotation text"/>
    <w:basedOn w:val="Normal"/>
    <w:link w:val="CommentTextChar"/>
    <w:uiPriority w:val="99"/>
    <w:semiHidden/>
    <w:unhideWhenUsed/>
    <w:rsid w:val="002F4A36"/>
    <w:rPr>
      <w:sz w:val="24"/>
    </w:rPr>
  </w:style>
  <w:style w:type="character" w:customStyle="1" w:styleId="CommentTextChar">
    <w:name w:val="Comment Text Char"/>
    <w:basedOn w:val="DefaultParagraphFont"/>
    <w:link w:val="CommentText"/>
    <w:uiPriority w:val="99"/>
    <w:semiHidden/>
    <w:rsid w:val="002F4A36"/>
    <w:rPr>
      <w:rFonts w:ascii="Arial" w:eastAsia="MS Mincho" w:hAnsi="Arial" w:cs="Times New Roman"/>
    </w:rPr>
  </w:style>
  <w:style w:type="paragraph" w:styleId="CommentSubject">
    <w:name w:val="annotation subject"/>
    <w:basedOn w:val="CommentText"/>
    <w:next w:val="CommentText"/>
    <w:link w:val="CommentSubjectChar"/>
    <w:uiPriority w:val="99"/>
    <w:semiHidden/>
    <w:unhideWhenUsed/>
    <w:rsid w:val="002F4A36"/>
    <w:rPr>
      <w:b/>
      <w:bCs/>
      <w:sz w:val="20"/>
      <w:szCs w:val="20"/>
    </w:rPr>
  </w:style>
  <w:style w:type="character" w:customStyle="1" w:styleId="CommentSubjectChar">
    <w:name w:val="Comment Subject Char"/>
    <w:basedOn w:val="CommentTextChar"/>
    <w:link w:val="CommentSubject"/>
    <w:uiPriority w:val="99"/>
    <w:semiHidden/>
    <w:rsid w:val="002F4A36"/>
    <w:rPr>
      <w:rFonts w:ascii="Arial" w:eastAsia="MS Mincho"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wmf"/><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1268</Words>
  <Characters>7230</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8482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Bosco Tjan</dc:creator>
  <cp:keywords/>
  <dc:description/>
  <cp:lastModifiedBy>Bosco Tjan</cp:lastModifiedBy>
  <cp:revision>3</cp:revision>
  <cp:lastPrinted>2016-02-29T06:52:00Z</cp:lastPrinted>
  <dcterms:created xsi:type="dcterms:W3CDTF">2016-02-29T06:52:00Z</dcterms:created>
  <dcterms:modified xsi:type="dcterms:W3CDTF">2016-03-01T18:21:00Z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